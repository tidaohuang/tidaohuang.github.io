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370" w:rsidRDefault="00C77061">
      <w:pPr>
        <w:pStyle w:val="Title"/>
        <w:spacing w:before="100" w:beforeAutospacing="1" w:after="100" w:afterAutospacing="1"/>
      </w:pPr>
      <w:r>
        <w:t xml:space="preserve">Name: </w:t>
      </w:r>
      <w:r w:rsidR="009C7DB9">
        <w:t>Evaluate Business Rules on Demand</w:t>
      </w:r>
    </w:p>
    <w:p w:rsidR="00232370" w:rsidRPr="00740CFC" w:rsidRDefault="00C77061">
      <w:pPr>
        <w:pStyle w:val="BodyText"/>
      </w:pPr>
      <w:r w:rsidRPr="00740CFC">
        <w:t>&lt;INTERNAL&gt;</w:t>
      </w:r>
    </w:p>
    <w:p w:rsidR="00232370" w:rsidRPr="00740CFC" w:rsidRDefault="00C77061">
      <w:pPr>
        <w:pStyle w:val="Author"/>
        <w:spacing w:before="100" w:beforeAutospacing="1" w:after="100" w:afterAutospacing="1"/>
      </w:pPr>
      <w:r w:rsidRPr="00740CFC">
        <w:t xml:space="preserve">By: </w:t>
      </w:r>
    </w:p>
    <w:p w:rsidR="00232370" w:rsidRPr="00740CFC" w:rsidRDefault="00C77061">
      <w:pPr>
        <w:pStyle w:val="Boldheading"/>
        <w:spacing w:before="100" w:beforeAutospacing="1" w:after="100" w:afterAutospacing="1"/>
        <w:rPr>
          <w:rFonts w:ascii="Times" w:hAnsi="Times"/>
          <w:snapToGrid w:val="0"/>
          <w:color w:val="000000"/>
        </w:rPr>
      </w:pPr>
      <w:r w:rsidRPr="00740CFC">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232370" w:rsidRPr="00740CFC">
        <w:trPr>
          <w:trHeight w:val="296"/>
        </w:trPr>
        <w:tc>
          <w:tcPr>
            <w:tcW w:w="1350" w:type="dxa"/>
          </w:tcPr>
          <w:p w:rsidR="00232370" w:rsidRPr="00740CFC" w:rsidRDefault="00C77061">
            <w:pPr>
              <w:keepNext/>
              <w:keepLines/>
              <w:widowControl w:val="0"/>
              <w:spacing w:line="240" w:lineRule="atLeast"/>
              <w:ind w:left="43"/>
              <w:rPr>
                <w:rFonts w:ascii="Times" w:hAnsi="Times"/>
                <w:b/>
                <w:snapToGrid w:val="0"/>
                <w:color w:val="000000"/>
                <w:sz w:val="16"/>
              </w:rPr>
            </w:pPr>
            <w:r w:rsidRPr="00740CFC">
              <w:rPr>
                <w:rFonts w:ascii="Times" w:hAnsi="Times"/>
                <w:b/>
                <w:snapToGrid w:val="0"/>
                <w:color w:val="000000"/>
                <w:sz w:val="16"/>
              </w:rPr>
              <w:t>Date</w:t>
            </w:r>
          </w:p>
        </w:tc>
        <w:tc>
          <w:tcPr>
            <w:tcW w:w="1890" w:type="dxa"/>
          </w:tcPr>
          <w:p w:rsidR="00232370" w:rsidRPr="00740CFC" w:rsidRDefault="00C77061">
            <w:pPr>
              <w:keepNext/>
              <w:keepLines/>
              <w:widowControl w:val="0"/>
              <w:spacing w:line="240" w:lineRule="atLeast"/>
              <w:ind w:left="43"/>
              <w:rPr>
                <w:rFonts w:ascii="Times" w:hAnsi="Times"/>
                <w:b/>
                <w:snapToGrid w:val="0"/>
                <w:color w:val="000000"/>
                <w:sz w:val="16"/>
              </w:rPr>
            </w:pPr>
            <w:r w:rsidRPr="00740CFC">
              <w:rPr>
                <w:rFonts w:ascii="Times" w:hAnsi="Times"/>
                <w:b/>
                <w:snapToGrid w:val="0"/>
                <w:color w:val="000000"/>
                <w:sz w:val="16"/>
              </w:rPr>
              <w:t>Author</w:t>
            </w:r>
          </w:p>
        </w:tc>
        <w:tc>
          <w:tcPr>
            <w:tcW w:w="5440" w:type="dxa"/>
          </w:tcPr>
          <w:p w:rsidR="00232370" w:rsidRPr="00740CFC" w:rsidRDefault="00C77061">
            <w:pPr>
              <w:keepNext/>
              <w:keepLines/>
              <w:widowControl w:val="0"/>
              <w:spacing w:line="240" w:lineRule="atLeast"/>
              <w:ind w:left="43"/>
              <w:rPr>
                <w:rFonts w:ascii="Times" w:hAnsi="Times"/>
                <w:b/>
                <w:snapToGrid w:val="0"/>
                <w:color w:val="000000"/>
                <w:sz w:val="16"/>
              </w:rPr>
            </w:pPr>
            <w:r w:rsidRPr="00740CFC">
              <w:rPr>
                <w:rFonts w:ascii="Times" w:hAnsi="Times"/>
                <w:b/>
                <w:snapToGrid w:val="0"/>
                <w:color w:val="000000"/>
                <w:sz w:val="16"/>
              </w:rPr>
              <w:t>Description</w:t>
            </w:r>
          </w:p>
        </w:tc>
      </w:tr>
      <w:tr w:rsidR="00232370" w:rsidRPr="00740CFC">
        <w:trPr>
          <w:trHeight w:val="296"/>
        </w:trPr>
        <w:tc>
          <w:tcPr>
            <w:tcW w:w="1350" w:type="dxa"/>
          </w:tcPr>
          <w:p w:rsidR="00232370" w:rsidRPr="00740CFC" w:rsidRDefault="00740CFC">
            <w:pPr>
              <w:keepNext/>
              <w:keepLines/>
              <w:widowControl w:val="0"/>
              <w:spacing w:line="240" w:lineRule="atLeast"/>
              <w:ind w:left="43"/>
              <w:rPr>
                <w:rFonts w:ascii="Times" w:hAnsi="Times"/>
                <w:snapToGrid w:val="0"/>
                <w:color w:val="000000"/>
                <w:sz w:val="16"/>
              </w:rPr>
            </w:pPr>
            <w:r w:rsidRPr="00740CFC">
              <w:rPr>
                <w:rFonts w:ascii="Times" w:hAnsi="Times"/>
                <w:snapToGrid w:val="0"/>
                <w:color w:val="000000"/>
                <w:sz w:val="16"/>
              </w:rPr>
              <w:t>07/11/2013</w:t>
            </w:r>
          </w:p>
        </w:tc>
        <w:tc>
          <w:tcPr>
            <w:tcW w:w="1890" w:type="dxa"/>
          </w:tcPr>
          <w:p w:rsidR="00232370" w:rsidRPr="00740CFC" w:rsidRDefault="00740CFC">
            <w:pPr>
              <w:keepNext/>
              <w:keepLines/>
              <w:widowControl w:val="0"/>
              <w:spacing w:line="240" w:lineRule="atLeast"/>
              <w:ind w:left="43"/>
              <w:rPr>
                <w:rFonts w:ascii="Times" w:hAnsi="Times"/>
                <w:snapToGrid w:val="0"/>
                <w:color w:val="000000"/>
                <w:sz w:val="16"/>
              </w:rPr>
            </w:pPr>
            <w:r w:rsidRPr="00740CFC">
              <w:rPr>
                <w:rFonts w:ascii="Times" w:hAnsi="Times"/>
                <w:snapToGrid w:val="0"/>
                <w:color w:val="000000"/>
                <w:sz w:val="16"/>
              </w:rPr>
              <w:t>Nathan Kral</w:t>
            </w:r>
          </w:p>
        </w:tc>
        <w:tc>
          <w:tcPr>
            <w:tcW w:w="5440" w:type="dxa"/>
          </w:tcPr>
          <w:p w:rsidR="00232370" w:rsidRPr="00740CFC" w:rsidRDefault="00740CFC">
            <w:pPr>
              <w:keepNext/>
              <w:keepLines/>
              <w:widowControl w:val="0"/>
              <w:spacing w:line="240" w:lineRule="atLeast"/>
              <w:ind w:left="43"/>
              <w:rPr>
                <w:rFonts w:ascii="Times" w:hAnsi="Times"/>
                <w:snapToGrid w:val="0"/>
                <w:color w:val="000000"/>
                <w:sz w:val="16"/>
              </w:rPr>
            </w:pPr>
            <w:r w:rsidRPr="00740CFC">
              <w:rPr>
                <w:rFonts w:ascii="Times" w:hAnsi="Times"/>
                <w:snapToGrid w:val="0"/>
                <w:color w:val="000000"/>
                <w:sz w:val="16"/>
              </w:rPr>
              <w:t>Initial Draft</w:t>
            </w:r>
          </w:p>
        </w:tc>
      </w:tr>
      <w:tr w:rsidR="00076AD8" w:rsidRPr="00740CFC">
        <w:trPr>
          <w:trHeight w:val="296"/>
        </w:trPr>
        <w:tc>
          <w:tcPr>
            <w:tcW w:w="1350" w:type="dxa"/>
          </w:tcPr>
          <w:p w:rsidR="00076AD8" w:rsidRPr="00740CFC" w:rsidRDefault="00076AD8">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07/16/2013</w:t>
            </w:r>
          </w:p>
        </w:tc>
        <w:tc>
          <w:tcPr>
            <w:tcW w:w="1890" w:type="dxa"/>
          </w:tcPr>
          <w:p w:rsidR="00076AD8" w:rsidRPr="00740CFC" w:rsidRDefault="00076AD8">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Nathan Kral</w:t>
            </w:r>
          </w:p>
        </w:tc>
        <w:tc>
          <w:tcPr>
            <w:tcW w:w="5440" w:type="dxa"/>
          </w:tcPr>
          <w:p w:rsidR="00076AD8" w:rsidRPr="00740CFC" w:rsidRDefault="00076AD8">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Incorporate review comments from Bob</w:t>
            </w:r>
          </w:p>
        </w:tc>
      </w:tr>
      <w:tr w:rsidR="00F45359" w:rsidRPr="00740CFC">
        <w:trPr>
          <w:trHeight w:val="296"/>
        </w:trPr>
        <w:tc>
          <w:tcPr>
            <w:tcW w:w="1350" w:type="dxa"/>
          </w:tcPr>
          <w:p w:rsidR="00F45359" w:rsidRDefault="00F45359">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05/18/2015</w:t>
            </w:r>
          </w:p>
        </w:tc>
        <w:tc>
          <w:tcPr>
            <w:tcW w:w="1890" w:type="dxa"/>
          </w:tcPr>
          <w:p w:rsidR="00F45359" w:rsidRDefault="00F45359">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Michael McLachlan</w:t>
            </w:r>
          </w:p>
        </w:tc>
        <w:tc>
          <w:tcPr>
            <w:tcW w:w="5440" w:type="dxa"/>
          </w:tcPr>
          <w:p w:rsidR="00F45359" w:rsidRDefault="00394685" w:rsidP="00394685">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 xml:space="preserve">Update wizard </w:t>
            </w:r>
            <w:proofErr w:type="spellStart"/>
            <w:r>
              <w:rPr>
                <w:rFonts w:ascii="Times" w:hAnsi="Times"/>
                <w:snapToGrid w:val="0"/>
                <w:color w:val="000000"/>
                <w:sz w:val="16"/>
              </w:rPr>
              <w:t>jsp</w:t>
            </w:r>
            <w:proofErr w:type="spellEnd"/>
            <w:r>
              <w:rPr>
                <w:rFonts w:ascii="Times" w:hAnsi="Times"/>
                <w:snapToGrid w:val="0"/>
                <w:color w:val="000000"/>
                <w:sz w:val="16"/>
              </w:rPr>
              <w:t xml:space="preserve"> example to have a </w:t>
            </w:r>
            <w:proofErr w:type="spellStart"/>
            <w:r>
              <w:rPr>
                <w:rFonts w:ascii="Times" w:hAnsi="Times"/>
                <w:snapToGrid w:val="0"/>
                <w:color w:val="000000"/>
                <w:sz w:val="16"/>
              </w:rPr>
              <w:t>javascript</w:t>
            </w:r>
            <w:proofErr w:type="spellEnd"/>
            <w:r>
              <w:rPr>
                <w:rFonts w:ascii="Times" w:hAnsi="Times"/>
                <w:snapToGrid w:val="0"/>
                <w:color w:val="000000"/>
                <w:sz w:val="16"/>
              </w:rPr>
              <w:t xml:space="preserve"> line:</w:t>
            </w:r>
          </w:p>
          <w:p w:rsidR="00394685" w:rsidRPr="00394685" w:rsidRDefault="00394685" w:rsidP="00394685">
            <w:pPr>
              <w:autoSpaceDE w:val="0"/>
              <w:autoSpaceDN w:val="0"/>
              <w:adjustRightInd w:val="0"/>
              <w:ind w:left="720"/>
              <w:rPr>
                <w:rFonts w:ascii="Consolas" w:hAnsi="Consolas" w:cs="Consolas"/>
                <w:sz w:val="16"/>
                <w:szCs w:val="16"/>
              </w:rPr>
            </w:pPr>
            <w:r w:rsidRPr="00F45359">
              <w:rPr>
                <w:rFonts w:ascii="Consolas" w:hAnsi="Consolas" w:cs="Consolas"/>
                <w:sz w:val="16"/>
                <w:szCs w:val="16"/>
              </w:rPr>
              <w:t xml:space="preserve">&lt;script </w:t>
            </w:r>
            <w:bookmarkStart w:id="0" w:name="_GoBack"/>
            <w:bookmarkEnd w:id="0"/>
            <w:r w:rsidRPr="00F45359">
              <w:rPr>
                <w:rFonts w:ascii="Consolas" w:hAnsi="Consolas" w:cs="Consolas"/>
                <w:sz w:val="16"/>
                <w:szCs w:val="16"/>
              </w:rPr>
              <w:t>src="netmarkets/javascript/businessRules/businessRulesResultsPlugin.js"&gt;&lt;/script&gt;</w:t>
            </w:r>
          </w:p>
        </w:tc>
      </w:tr>
    </w:tbl>
    <w:p w:rsidR="00232370" w:rsidRDefault="00C77061">
      <w:pPr>
        <w:pStyle w:val="BodyText"/>
      </w:pPr>
      <w:r w:rsidRPr="00740CFC">
        <w:t>&lt;/INTERNAL&gt;</w:t>
      </w:r>
    </w:p>
    <w:p w:rsidR="00740CFC" w:rsidRPr="00740CFC" w:rsidRDefault="00740CFC" w:rsidP="00740CFC">
      <w:pPr>
        <w:pStyle w:val="BodyText"/>
      </w:pPr>
      <w:r w:rsidRPr="00740CFC">
        <w:t>&lt;INTERNAL&gt;</w:t>
      </w:r>
    </w:p>
    <w:p w:rsidR="00232370" w:rsidRPr="00740CFC" w:rsidRDefault="00C77061">
      <w:pPr>
        <w:pStyle w:val="Heading1"/>
        <w:spacing w:before="100" w:beforeAutospacing="1" w:after="100" w:afterAutospacing="1"/>
      </w:pPr>
      <w:r w:rsidRPr="00740CFC">
        <w:t>Best Practice Name and Classification</w:t>
      </w:r>
    </w:p>
    <w:p w:rsidR="00232370" w:rsidRPr="00740CFC" w:rsidRDefault="00C77061">
      <w:pPr>
        <w:pStyle w:val="Heading2"/>
      </w:pPr>
      <w:r w:rsidRPr="00740CFC">
        <w:t>Name</w:t>
      </w:r>
    </w:p>
    <w:p w:rsidR="00232370" w:rsidRPr="00740CFC" w:rsidRDefault="00740CFC">
      <w:pPr>
        <w:pStyle w:val="BodyText"/>
      </w:pPr>
      <w:r w:rsidRPr="00740CFC">
        <w:rPr>
          <w:i/>
          <w:iCs/>
        </w:rPr>
        <w:t>Evaluate Business Rules on Demand</w:t>
      </w:r>
      <w:r w:rsidR="00C77061" w:rsidRPr="00740CFC">
        <w:t xml:space="preserve"> Best Practice</w:t>
      </w:r>
    </w:p>
    <w:p w:rsidR="00232370" w:rsidRPr="00740CFC" w:rsidRDefault="00C77061">
      <w:pPr>
        <w:pStyle w:val="Heading2"/>
      </w:pPr>
      <w:r w:rsidRPr="00740CFC">
        <w:t>Classifications</w:t>
      </w:r>
    </w:p>
    <w:p w:rsidR="00232370" w:rsidRPr="00740CFC" w:rsidRDefault="00740CFC">
      <w:pPr>
        <w:pStyle w:val="BodyText"/>
      </w:pPr>
      <w:r w:rsidRPr="00740CFC">
        <w:t>Low Level</w:t>
      </w:r>
    </w:p>
    <w:p w:rsidR="00232370" w:rsidRPr="00740CFC" w:rsidRDefault="00C77061">
      <w:pPr>
        <w:pStyle w:val="Heading2"/>
      </w:pPr>
      <w:r w:rsidRPr="00740CFC">
        <w:t>Also Known As</w:t>
      </w:r>
    </w:p>
    <w:p w:rsidR="00232370" w:rsidRDefault="00C77061">
      <w:pPr>
        <w:pStyle w:val="BodyText"/>
      </w:pPr>
      <w:r w:rsidRPr="00740CFC">
        <w:t>&lt;/INTERNAL&gt;</w:t>
      </w:r>
    </w:p>
    <w:p w:rsidR="00232370" w:rsidRDefault="00C77061">
      <w:pPr>
        <w:pStyle w:val="Heading1"/>
        <w:spacing w:before="100" w:beforeAutospacing="1" w:after="100" w:afterAutospacing="1"/>
      </w:pPr>
      <w:r>
        <w:t>Objective</w:t>
      </w:r>
    </w:p>
    <w:p w:rsidR="00232370" w:rsidRDefault="00C77061">
      <w:pPr>
        <w:pStyle w:val="Heading2"/>
      </w:pPr>
      <w:r>
        <w:t>Problem Statement</w:t>
      </w:r>
    </w:p>
    <w:p w:rsidR="00232370" w:rsidRDefault="00C77061">
      <w:pPr>
        <w:pStyle w:val="BodyText"/>
      </w:pPr>
      <w:r>
        <w:t>Problem:</w:t>
      </w:r>
      <w:r w:rsidR="00740CFC">
        <w:t xml:space="preserve"> You want to create an action associated with a business object </w:t>
      </w:r>
      <w:r w:rsidR="00B019CE">
        <w:t>which will</w:t>
      </w:r>
      <w:r w:rsidR="00527B1D">
        <w:t xml:space="preserve"> </w:t>
      </w:r>
      <w:r w:rsidR="00740CFC">
        <w:t>immediately execute a set of business rules and provide feedback on the outcome.</w:t>
      </w:r>
    </w:p>
    <w:p w:rsidR="00232370" w:rsidRDefault="00C77061">
      <w:pPr>
        <w:pStyle w:val="Heading2"/>
      </w:pPr>
      <w:bookmarkStart w:id="1" w:name="_Design_Overview"/>
      <w:bookmarkEnd w:id="1"/>
      <w:r>
        <w:t>Background</w:t>
      </w:r>
    </w:p>
    <w:p w:rsidR="00232370" w:rsidRDefault="002116AF">
      <w:r>
        <w:t xml:space="preserve">Business rules can be executed using the workflow and the results </w:t>
      </w:r>
      <w:r w:rsidR="00677CCC">
        <w:t>are</w:t>
      </w:r>
      <w:r>
        <w:t xml:space="preserve"> displayed on a workflow task.   The change notice workflow</w:t>
      </w:r>
      <w:r w:rsidR="00677CCC">
        <w:t>,</w:t>
      </w:r>
      <w:r>
        <w:t xml:space="preserve"> for example</w:t>
      </w:r>
      <w:r w:rsidR="00677CCC">
        <w:t>,</w:t>
      </w:r>
      <w:r>
        <w:t xml:space="preserve"> executes the Changeable Pre-Release rule set for the Audit Change Notice task and again prior to releasing the resulting objects on the change notice.   Users working on or reviewing Change Tasks may want to get feedback before the Change Notice Audit </w:t>
      </w:r>
      <w:r w:rsidR="00EF1832">
        <w:t>task runs</w:t>
      </w:r>
      <w:r w:rsidR="00677CCC">
        <w:t>,</w:t>
      </w:r>
      <w:r w:rsidR="00EF1832">
        <w:t xml:space="preserve"> </w:t>
      </w:r>
      <w:r>
        <w:t xml:space="preserve">to </w:t>
      </w:r>
      <w:r w:rsidR="00321324">
        <w:t>verify that there are no conflicts</w:t>
      </w:r>
      <w:r>
        <w:t xml:space="preserve"> before completing the task.</w:t>
      </w:r>
    </w:p>
    <w:p w:rsidR="00232370" w:rsidRDefault="00C77061">
      <w:pPr>
        <w:pStyle w:val="Heading2"/>
      </w:pPr>
      <w:r>
        <w:lastRenderedPageBreak/>
        <w:t>Scope/Applicability/Assumptions</w:t>
      </w:r>
    </w:p>
    <w:p w:rsidR="00232370" w:rsidRDefault="00EC0383">
      <w:r>
        <w:t>This best practice provide</w:t>
      </w:r>
      <w:r w:rsidR="00677CCC">
        <w:t>s</w:t>
      </w:r>
      <w:r>
        <w:t xml:space="preserve"> steps to define a new action </w:t>
      </w:r>
      <w:r w:rsidR="00EF1832">
        <w:t xml:space="preserve">on the Change Notice details page </w:t>
      </w:r>
      <w:r>
        <w:t>to execute a set of business rules and display the results.</w:t>
      </w:r>
      <w:r w:rsidR="00601CF2">
        <w:t xml:space="preserve">  In order to configure business rules see </w:t>
      </w:r>
      <w:hyperlink r:id="rId8" w:history="1">
        <w:r w:rsidR="00E3369A" w:rsidRPr="009253A9">
          <w:rPr>
            <w:rStyle w:val="Hyperlink"/>
          </w:rPr>
          <w:t>Customizing Business Rules</w:t>
        </w:r>
      </w:hyperlink>
      <w:r w:rsidR="00601CF2">
        <w:t>.</w:t>
      </w:r>
    </w:p>
    <w:p w:rsidR="00232370" w:rsidRDefault="00232370"/>
    <w:p w:rsidR="00232370" w:rsidRDefault="00C77061">
      <w:pPr>
        <w:pStyle w:val="Heading2"/>
      </w:pPr>
      <w:r>
        <w:t>Intended Outcome</w:t>
      </w:r>
    </w:p>
    <w:p w:rsidR="00232370" w:rsidRDefault="001A00B4">
      <w:r>
        <w:rPr>
          <w:noProof/>
        </w:rPr>
        <w:drawing>
          <wp:inline distT="0" distB="0" distL="0" distR="0">
            <wp:extent cx="3124636" cy="43344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BusinessRulesActionMenu.png"/>
                    <pic:cNvPicPr/>
                  </pic:nvPicPr>
                  <pic:blipFill>
                    <a:blip r:embed="rId9">
                      <a:extLst>
                        <a:ext uri="{28A0092B-C50C-407E-A947-70E740481C1C}">
                          <a14:useLocalDpi xmlns:a14="http://schemas.microsoft.com/office/drawing/2010/main" val="0"/>
                        </a:ext>
                      </a:extLst>
                    </a:blip>
                    <a:stretch>
                      <a:fillRect/>
                    </a:stretch>
                  </pic:blipFill>
                  <pic:spPr>
                    <a:xfrm>
                      <a:off x="0" y="0"/>
                      <a:ext cx="3124636" cy="4334480"/>
                    </a:xfrm>
                    <a:prstGeom prst="rect">
                      <a:avLst/>
                    </a:prstGeom>
                  </pic:spPr>
                </pic:pic>
              </a:graphicData>
            </a:graphic>
          </wp:inline>
        </w:drawing>
      </w:r>
    </w:p>
    <w:p w:rsidR="001A00B4" w:rsidRDefault="001A00B4">
      <w:r>
        <w:rPr>
          <w:noProof/>
        </w:rPr>
        <w:lastRenderedPageBreak/>
        <w:drawing>
          <wp:inline distT="0" distB="0" distL="0" distR="0">
            <wp:extent cx="5486400" cy="3669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BusinessRulesAc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69030"/>
                    </a:xfrm>
                    <a:prstGeom prst="rect">
                      <a:avLst/>
                    </a:prstGeom>
                  </pic:spPr>
                </pic:pic>
              </a:graphicData>
            </a:graphic>
          </wp:inline>
        </w:drawing>
      </w:r>
    </w:p>
    <w:p w:rsidR="00232370" w:rsidRDefault="00C77061">
      <w:pPr>
        <w:pStyle w:val="Heading1"/>
        <w:spacing w:before="100" w:beforeAutospacing="1" w:after="100" w:afterAutospacing="1"/>
      </w:pPr>
      <w:r>
        <w:t>Solution</w:t>
      </w:r>
    </w:p>
    <w:p w:rsidR="00232370" w:rsidRDefault="00C77061">
      <w:pPr>
        <w:pStyle w:val="Heading2"/>
      </w:pPr>
      <w:r>
        <w:t>Solution Statement</w:t>
      </w:r>
    </w:p>
    <w:p w:rsidR="00232370" w:rsidRDefault="00C77061">
      <w:pPr>
        <w:pStyle w:val="BodyText"/>
      </w:pPr>
      <w:r>
        <w:t>Solution:</w:t>
      </w:r>
      <w:r w:rsidR="00B77861">
        <w:t xml:space="preserve"> Create a new single step wizard which calls a customized MVC builder to execute a set of business rules</w:t>
      </w:r>
      <w:r w:rsidR="00321324">
        <w:t xml:space="preserve"> and view the results</w:t>
      </w:r>
      <w:r w:rsidR="00B77861">
        <w:t>.</w:t>
      </w:r>
    </w:p>
    <w:p w:rsidR="00232370" w:rsidRDefault="00C77061">
      <w:pPr>
        <w:pStyle w:val="Heading2"/>
      </w:pPr>
      <w:r>
        <w:t>Prerequisite knowledge</w:t>
      </w:r>
    </w:p>
    <w:p w:rsidR="00232370" w:rsidRDefault="00C77061">
      <w:pPr>
        <w:pStyle w:val="BodyText"/>
      </w:pPr>
      <w:r>
        <w:t>To apply this best practice</w:t>
      </w:r>
      <w:del w:id="2" w:author="Bob Lach" w:date="2013-07-16T11:46:00Z">
        <w:r w:rsidDel="001013E6">
          <w:delText>,</w:delText>
        </w:r>
      </w:del>
      <w:r>
        <w:t xml:space="preserve"> you need to have an understanding of the following:</w:t>
      </w:r>
    </w:p>
    <w:p w:rsidR="00232370" w:rsidRDefault="00C87C26" w:rsidP="00C77061">
      <w:pPr>
        <w:pStyle w:val="BodyText"/>
        <w:numPr>
          <w:ilvl w:val="0"/>
          <w:numId w:val="5"/>
        </w:numPr>
      </w:pPr>
      <w:r>
        <w:t>Basic development involving HTML forms, JSP, and XML.</w:t>
      </w:r>
    </w:p>
    <w:p w:rsidR="00C87C26" w:rsidRDefault="00C87C26" w:rsidP="00C77061">
      <w:pPr>
        <w:pStyle w:val="BodyText"/>
        <w:numPr>
          <w:ilvl w:val="0"/>
          <w:numId w:val="5"/>
        </w:numPr>
      </w:pPr>
      <w:r>
        <w:t>The actions framework in the Windchill client architecture.</w:t>
      </w:r>
    </w:p>
    <w:p w:rsidR="00C87C26" w:rsidRDefault="00C87C26" w:rsidP="00C77061">
      <w:pPr>
        <w:pStyle w:val="BodyText"/>
        <w:numPr>
          <w:ilvl w:val="0"/>
          <w:numId w:val="5"/>
        </w:numPr>
      </w:pPr>
      <w:r>
        <w:t>The MVC component framework in the Windchill client architecture.</w:t>
      </w:r>
    </w:p>
    <w:p w:rsidR="00C87C26" w:rsidRDefault="00C87C26" w:rsidP="00C77061">
      <w:pPr>
        <w:pStyle w:val="BodyText"/>
        <w:numPr>
          <w:ilvl w:val="0"/>
          <w:numId w:val="5"/>
        </w:numPr>
      </w:pPr>
      <w:r>
        <w:t xml:space="preserve">The management of RBINFO </w:t>
      </w:r>
      <w:proofErr w:type="gramStart"/>
      <w:r>
        <w:t>file</w:t>
      </w:r>
      <w:proofErr w:type="gramEnd"/>
      <w:r>
        <w:t xml:space="preserve"> customizations.</w:t>
      </w:r>
    </w:p>
    <w:p w:rsidR="00C87C26" w:rsidRDefault="00C87C26" w:rsidP="00C77061">
      <w:pPr>
        <w:pStyle w:val="BodyText"/>
        <w:numPr>
          <w:ilvl w:val="0"/>
          <w:numId w:val="5"/>
        </w:numPr>
      </w:pPr>
      <w:r>
        <w:t>The Business Rules and how to execute business rules.</w:t>
      </w:r>
    </w:p>
    <w:p w:rsidR="00232370" w:rsidRDefault="00C77061">
      <w:pPr>
        <w:pStyle w:val="BodyText"/>
      </w:pPr>
      <w:r>
        <w:t xml:space="preserve">The </w:t>
      </w:r>
      <w:hyperlink w:anchor="_See_Also" w:history="1">
        <w:r>
          <w:rPr>
            <w:rStyle w:val="Hyperlink"/>
          </w:rPr>
          <w:t>See Also</w:t>
        </w:r>
      </w:hyperlink>
      <w:r>
        <w:t xml:space="preserve"> section below includes references to many or all of these subjects.</w:t>
      </w:r>
    </w:p>
    <w:p w:rsidR="00232370" w:rsidRDefault="00C77061">
      <w:pPr>
        <w:pStyle w:val="Heading2"/>
      </w:pPr>
      <w:r>
        <w:t>Solution Elements</w:t>
      </w:r>
    </w:p>
    <w:p w:rsidR="00232370" w:rsidRDefault="0023237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4"/>
        <w:gridCol w:w="1604"/>
        <w:gridCol w:w="5238"/>
      </w:tblGrid>
      <w:tr w:rsidR="00232370">
        <w:trPr>
          <w:trHeight w:val="229"/>
        </w:trPr>
        <w:tc>
          <w:tcPr>
            <w:tcW w:w="2014" w:type="dxa"/>
          </w:tcPr>
          <w:p w:rsidR="00232370" w:rsidRDefault="00C77061">
            <w:pPr>
              <w:rPr>
                <w:b/>
              </w:rPr>
            </w:pPr>
            <w:r>
              <w:rPr>
                <w:b/>
              </w:rPr>
              <w:t>Element</w:t>
            </w:r>
          </w:p>
        </w:tc>
        <w:tc>
          <w:tcPr>
            <w:tcW w:w="1604" w:type="dxa"/>
          </w:tcPr>
          <w:p w:rsidR="00232370" w:rsidRDefault="00C77061">
            <w:pPr>
              <w:rPr>
                <w:b/>
              </w:rPr>
            </w:pPr>
            <w:r>
              <w:rPr>
                <w:b/>
              </w:rPr>
              <w:t>Type</w:t>
            </w:r>
          </w:p>
        </w:tc>
        <w:tc>
          <w:tcPr>
            <w:tcW w:w="5238" w:type="dxa"/>
          </w:tcPr>
          <w:p w:rsidR="00232370" w:rsidRDefault="00C77061">
            <w:pPr>
              <w:rPr>
                <w:b/>
              </w:rPr>
            </w:pPr>
            <w:r>
              <w:rPr>
                <w:b/>
              </w:rPr>
              <w:t>Description</w:t>
            </w:r>
          </w:p>
        </w:tc>
      </w:tr>
      <w:tr w:rsidR="00232370">
        <w:trPr>
          <w:trHeight w:val="458"/>
        </w:trPr>
        <w:tc>
          <w:tcPr>
            <w:tcW w:w="2014" w:type="dxa"/>
          </w:tcPr>
          <w:p w:rsidR="00232370" w:rsidRDefault="001C60DE">
            <w:r w:rsidRPr="001C60DE">
              <w:t>com.ptc.windchill.enterprise.businessRules.mvc.builders.AbstractBusinessRulesResults</w:t>
            </w:r>
            <w:r w:rsidRPr="001C60DE">
              <w:lastRenderedPageBreak/>
              <w:t>Table</w:t>
            </w:r>
          </w:p>
        </w:tc>
        <w:tc>
          <w:tcPr>
            <w:tcW w:w="1604" w:type="dxa"/>
          </w:tcPr>
          <w:p w:rsidR="00232370" w:rsidRDefault="001C60DE">
            <w:r>
              <w:lastRenderedPageBreak/>
              <w:t>Java</w:t>
            </w:r>
          </w:p>
        </w:tc>
        <w:tc>
          <w:tcPr>
            <w:tcW w:w="5238" w:type="dxa"/>
          </w:tcPr>
          <w:p w:rsidR="00232370" w:rsidRDefault="00D82131" w:rsidP="0078038F">
            <w:pPr>
              <w:pStyle w:val="FootnoteText"/>
            </w:pPr>
            <w:r w:rsidRPr="00D82131">
              <w:t xml:space="preserve">Given the result of executing the business rules displays the failed results. The results </w:t>
            </w:r>
            <w:r w:rsidR="001013E6">
              <w:t>are</w:t>
            </w:r>
            <w:r w:rsidRPr="00D82131">
              <w:t xml:space="preserve"> displayed </w:t>
            </w:r>
            <w:r w:rsidR="001013E6">
              <w:t xml:space="preserve">in </w:t>
            </w:r>
            <w:r w:rsidRPr="00D82131">
              <w:t>a table or tree</w:t>
            </w:r>
            <w:r w:rsidR="001013E6">
              <w:t>,</w:t>
            </w:r>
            <w:r w:rsidRPr="00D82131">
              <w:t xml:space="preserve"> depending on the table view selected. </w:t>
            </w:r>
            <w:r w:rsidR="0078038F">
              <w:t>T</w:t>
            </w:r>
            <w:r w:rsidRPr="00D82131">
              <w:t xml:space="preserve">he "Group by Object" view results are listed by object in a </w:t>
            </w:r>
            <w:r w:rsidR="0078038F">
              <w:t xml:space="preserve">simple </w:t>
            </w:r>
            <w:r w:rsidRPr="00D82131">
              <w:t xml:space="preserve">table. </w:t>
            </w:r>
            <w:r w:rsidR="0078038F">
              <w:t>T</w:t>
            </w:r>
            <w:r w:rsidRPr="00D82131">
              <w:t xml:space="preserve">he "Group </w:t>
            </w:r>
            <w:r w:rsidRPr="00D82131">
              <w:lastRenderedPageBreak/>
              <w:t xml:space="preserve">by Rule" </w:t>
            </w:r>
            <w:r w:rsidR="0078038F">
              <w:t>results are listed by rule in a tree table.</w:t>
            </w:r>
          </w:p>
        </w:tc>
      </w:tr>
      <w:tr w:rsidR="00232370">
        <w:trPr>
          <w:trHeight w:val="458"/>
        </w:trPr>
        <w:tc>
          <w:tcPr>
            <w:tcW w:w="2014" w:type="dxa"/>
          </w:tcPr>
          <w:p w:rsidR="00232370" w:rsidRDefault="001C60DE">
            <w:proofErr w:type="spellStart"/>
            <w:r w:rsidRPr="001C60DE">
              <w:lastRenderedPageBreak/>
              <w:t>CustomBusinessRulesResultsTable</w:t>
            </w:r>
            <w:proofErr w:type="spellEnd"/>
          </w:p>
        </w:tc>
        <w:tc>
          <w:tcPr>
            <w:tcW w:w="1604" w:type="dxa"/>
          </w:tcPr>
          <w:p w:rsidR="00232370" w:rsidRDefault="0078038F">
            <w:r>
              <w:t>J</w:t>
            </w:r>
            <w:r w:rsidR="001C60DE">
              <w:t>ava</w:t>
            </w:r>
          </w:p>
        </w:tc>
        <w:tc>
          <w:tcPr>
            <w:tcW w:w="5238" w:type="dxa"/>
          </w:tcPr>
          <w:p w:rsidR="00232370" w:rsidRPr="00B019CE" w:rsidRDefault="001C60DE" w:rsidP="0078038F">
            <w:pPr>
              <w:pStyle w:val="Body3"/>
              <w:ind w:left="0"/>
              <w:rPr>
                <w:rStyle w:val="HTMLCode"/>
                <w:rFonts w:ascii="Times New Roman" w:hAnsi="Times New Roman" w:cs="Times New Roman"/>
              </w:rPr>
            </w:pPr>
            <w:r w:rsidRPr="00B019CE">
              <w:rPr>
                <w:rStyle w:val="HTMLCode"/>
                <w:rFonts w:ascii="Times New Roman" w:hAnsi="Times New Roman" w:cs="Times New Roman"/>
              </w:rPr>
              <w:t>An example of a custom business rules result table builder which executes the business rules for the resulting object on a change notice.</w:t>
            </w:r>
          </w:p>
        </w:tc>
      </w:tr>
      <w:tr w:rsidR="00AC65EE">
        <w:trPr>
          <w:trHeight w:val="458"/>
        </w:trPr>
        <w:tc>
          <w:tcPr>
            <w:tcW w:w="2014" w:type="dxa"/>
          </w:tcPr>
          <w:p w:rsidR="00AC65EE" w:rsidRPr="001C60DE" w:rsidRDefault="00AC65EE">
            <w:proofErr w:type="spellStart"/>
            <w:r>
              <w:t>config</w:t>
            </w:r>
            <w:proofErr w:type="spellEnd"/>
            <w:r>
              <w:t>/</w:t>
            </w:r>
            <w:proofErr w:type="spellStart"/>
            <w:r>
              <w:t>mvc</w:t>
            </w:r>
            <w:proofErr w:type="spellEnd"/>
            <w:r>
              <w:t>/custom.xml</w:t>
            </w:r>
          </w:p>
        </w:tc>
        <w:tc>
          <w:tcPr>
            <w:tcW w:w="1604" w:type="dxa"/>
          </w:tcPr>
          <w:p w:rsidR="00AC65EE" w:rsidRDefault="00AC65EE">
            <w:r>
              <w:t>xml</w:t>
            </w:r>
          </w:p>
        </w:tc>
        <w:tc>
          <w:tcPr>
            <w:tcW w:w="5238" w:type="dxa"/>
          </w:tcPr>
          <w:p w:rsidR="00AC65EE" w:rsidRPr="00B019CE" w:rsidRDefault="0078038F" w:rsidP="00710912">
            <w:pPr>
              <w:pStyle w:val="Body3"/>
              <w:ind w:left="0"/>
              <w:rPr>
                <w:rStyle w:val="HTMLCode"/>
                <w:rFonts w:ascii="Times New Roman" w:hAnsi="Times New Roman" w:cs="Times New Roman"/>
              </w:rPr>
            </w:pPr>
            <w:r>
              <w:rPr>
                <w:rStyle w:val="HTMLCode"/>
                <w:rFonts w:ascii="Times New Roman" w:hAnsi="Times New Roman" w:cs="Times New Roman"/>
              </w:rPr>
              <w:t>R</w:t>
            </w:r>
            <w:r w:rsidR="00710912" w:rsidRPr="00B019CE">
              <w:rPr>
                <w:rStyle w:val="HTMLCode"/>
                <w:rFonts w:ascii="Times New Roman" w:hAnsi="Times New Roman" w:cs="Times New Roman"/>
              </w:rPr>
              <w:t>egister</w:t>
            </w:r>
            <w:r>
              <w:rPr>
                <w:rStyle w:val="HTMLCode"/>
                <w:rFonts w:ascii="Times New Roman" w:hAnsi="Times New Roman" w:cs="Times New Roman"/>
              </w:rPr>
              <w:t>s</w:t>
            </w:r>
            <w:r w:rsidR="00710912" w:rsidRPr="00B019CE">
              <w:rPr>
                <w:rStyle w:val="HTMLCode"/>
                <w:rFonts w:ascii="Times New Roman" w:hAnsi="Times New Roman" w:cs="Times New Roman"/>
              </w:rPr>
              <w:t xml:space="preserve"> the new </w:t>
            </w:r>
            <w:proofErr w:type="spellStart"/>
            <w:r w:rsidR="00710912" w:rsidRPr="00B019CE">
              <w:rPr>
                <w:rStyle w:val="HTMLCode"/>
                <w:rFonts w:ascii="Times New Roman" w:hAnsi="Times New Roman" w:cs="Times New Roman"/>
              </w:rPr>
              <w:t>CustomBusinessRulesResultTable</w:t>
            </w:r>
            <w:proofErr w:type="spellEnd"/>
            <w:r w:rsidR="00710912" w:rsidRPr="00B019CE">
              <w:rPr>
                <w:rStyle w:val="HTMLCode"/>
                <w:rFonts w:ascii="Times New Roman" w:hAnsi="Times New Roman" w:cs="Times New Roman"/>
              </w:rPr>
              <w:t xml:space="preserve"> builder.</w:t>
            </w:r>
          </w:p>
        </w:tc>
      </w:tr>
      <w:tr w:rsidR="00710912">
        <w:trPr>
          <w:trHeight w:val="458"/>
        </w:trPr>
        <w:tc>
          <w:tcPr>
            <w:tcW w:w="2014" w:type="dxa"/>
          </w:tcPr>
          <w:p w:rsidR="00710912" w:rsidRDefault="00710912">
            <w:r>
              <w:t>config/actions/</w:t>
            </w:r>
            <w:r w:rsidRPr="00FC49E4">
              <w:t>custom-actions</w:t>
            </w:r>
            <w:r>
              <w:t>.xml</w:t>
            </w:r>
          </w:p>
        </w:tc>
        <w:tc>
          <w:tcPr>
            <w:tcW w:w="1604" w:type="dxa"/>
          </w:tcPr>
          <w:p w:rsidR="00710912" w:rsidRDefault="00710912">
            <w:r>
              <w:t>xml</w:t>
            </w:r>
          </w:p>
        </w:tc>
        <w:tc>
          <w:tcPr>
            <w:tcW w:w="5238" w:type="dxa"/>
          </w:tcPr>
          <w:p w:rsidR="00710912" w:rsidRPr="00B019CE" w:rsidRDefault="0078038F" w:rsidP="00E32F4F">
            <w:pPr>
              <w:pStyle w:val="Body3"/>
              <w:ind w:left="0"/>
              <w:rPr>
                <w:rStyle w:val="HTMLCode"/>
                <w:rFonts w:ascii="Times New Roman" w:hAnsi="Times New Roman" w:cs="Times New Roman"/>
              </w:rPr>
            </w:pPr>
            <w:r>
              <w:rPr>
                <w:rStyle w:val="HTMLCode"/>
                <w:rFonts w:ascii="Times New Roman" w:hAnsi="Times New Roman" w:cs="Times New Roman"/>
              </w:rPr>
              <w:t>D</w:t>
            </w:r>
            <w:r w:rsidR="00710912" w:rsidRPr="00B019CE">
              <w:rPr>
                <w:rStyle w:val="HTMLCode"/>
                <w:rFonts w:ascii="Times New Roman" w:hAnsi="Times New Roman" w:cs="Times New Roman"/>
              </w:rPr>
              <w:t>efine</w:t>
            </w:r>
            <w:r>
              <w:rPr>
                <w:rStyle w:val="HTMLCode"/>
                <w:rFonts w:ascii="Times New Roman" w:hAnsi="Times New Roman" w:cs="Times New Roman"/>
              </w:rPr>
              <w:t>s</w:t>
            </w:r>
            <w:r w:rsidR="00710912" w:rsidRPr="00B019CE">
              <w:rPr>
                <w:rStyle w:val="HTMLCode"/>
                <w:rFonts w:ascii="Times New Roman" w:hAnsi="Times New Roman" w:cs="Times New Roman"/>
              </w:rPr>
              <w:t xml:space="preserve"> a new custom action to evaluate a set of business rules.</w:t>
            </w:r>
          </w:p>
        </w:tc>
      </w:tr>
      <w:tr w:rsidR="00AC65EE">
        <w:trPr>
          <w:trHeight w:val="458"/>
        </w:trPr>
        <w:tc>
          <w:tcPr>
            <w:tcW w:w="2014" w:type="dxa"/>
          </w:tcPr>
          <w:p w:rsidR="00AC65EE" w:rsidRDefault="00710912" w:rsidP="00710912">
            <w:r>
              <w:t xml:space="preserve">Custom Action </w:t>
            </w:r>
            <w:r w:rsidRPr="00710912">
              <w:t xml:space="preserve">Resource Info </w:t>
            </w:r>
            <w:r>
              <w:t>File</w:t>
            </w:r>
          </w:p>
        </w:tc>
        <w:tc>
          <w:tcPr>
            <w:tcW w:w="1604" w:type="dxa"/>
          </w:tcPr>
          <w:p w:rsidR="00AC65EE" w:rsidRDefault="00710912">
            <w:proofErr w:type="spellStart"/>
            <w:r>
              <w:t>rbInfo</w:t>
            </w:r>
            <w:proofErr w:type="spellEnd"/>
          </w:p>
        </w:tc>
        <w:tc>
          <w:tcPr>
            <w:tcW w:w="5238" w:type="dxa"/>
          </w:tcPr>
          <w:p w:rsidR="00AC65EE" w:rsidRPr="00B019CE" w:rsidRDefault="0078038F" w:rsidP="0078038F">
            <w:pPr>
              <w:pStyle w:val="Body3"/>
              <w:ind w:left="0"/>
              <w:rPr>
                <w:rStyle w:val="HTMLCode"/>
                <w:rFonts w:ascii="Times New Roman" w:hAnsi="Times New Roman" w:cs="Times New Roman"/>
              </w:rPr>
            </w:pPr>
            <w:r>
              <w:rPr>
                <w:rStyle w:val="HTMLCode"/>
                <w:rFonts w:ascii="Times New Roman" w:hAnsi="Times New Roman" w:cs="Times New Roman"/>
              </w:rPr>
              <w:t>L</w:t>
            </w:r>
            <w:r w:rsidR="00710912" w:rsidRPr="00B019CE">
              <w:rPr>
                <w:rStyle w:val="HTMLCode"/>
                <w:rFonts w:ascii="Times New Roman" w:hAnsi="Times New Roman" w:cs="Times New Roman"/>
              </w:rPr>
              <w:t xml:space="preserve">ocalized properties for your action </w:t>
            </w:r>
            <w:r>
              <w:rPr>
                <w:rStyle w:val="HTMLCode"/>
                <w:rFonts w:ascii="Times New Roman" w:hAnsi="Times New Roman" w:cs="Times New Roman"/>
              </w:rPr>
              <w:t>(optional)</w:t>
            </w:r>
            <w:r w:rsidR="00710912" w:rsidRPr="00B019CE">
              <w:rPr>
                <w:rStyle w:val="HTMLCode"/>
                <w:rFonts w:ascii="Times New Roman" w:hAnsi="Times New Roman" w:cs="Times New Roman"/>
              </w:rPr>
              <w:t>.</w:t>
            </w:r>
          </w:p>
        </w:tc>
      </w:tr>
      <w:tr w:rsidR="00710912">
        <w:trPr>
          <w:trHeight w:val="458"/>
        </w:trPr>
        <w:tc>
          <w:tcPr>
            <w:tcW w:w="2014" w:type="dxa"/>
          </w:tcPr>
          <w:p w:rsidR="00710912" w:rsidRPr="00FC49E4" w:rsidRDefault="00710912">
            <w:r>
              <w:t>config/actions/custom-actionModels.xml</w:t>
            </w:r>
          </w:p>
        </w:tc>
        <w:tc>
          <w:tcPr>
            <w:tcW w:w="1604" w:type="dxa"/>
          </w:tcPr>
          <w:p w:rsidR="00710912" w:rsidRDefault="00710912">
            <w:r>
              <w:t>xml</w:t>
            </w:r>
          </w:p>
        </w:tc>
        <w:tc>
          <w:tcPr>
            <w:tcW w:w="5238" w:type="dxa"/>
          </w:tcPr>
          <w:p w:rsidR="00710912" w:rsidRPr="00B019CE" w:rsidRDefault="0078038F" w:rsidP="00E32F4F">
            <w:pPr>
              <w:pStyle w:val="Body3"/>
              <w:ind w:left="0"/>
              <w:rPr>
                <w:rStyle w:val="HTMLCode"/>
                <w:rFonts w:ascii="Times New Roman" w:hAnsi="Times New Roman" w:cs="Times New Roman"/>
              </w:rPr>
            </w:pPr>
            <w:r>
              <w:rPr>
                <w:rStyle w:val="HTMLCode"/>
                <w:rFonts w:ascii="Times New Roman" w:hAnsi="Times New Roman" w:cs="Times New Roman"/>
              </w:rPr>
              <w:t>I</w:t>
            </w:r>
            <w:r w:rsidR="00710912" w:rsidRPr="00B019CE">
              <w:rPr>
                <w:rStyle w:val="HTMLCode"/>
                <w:rFonts w:ascii="Times New Roman" w:hAnsi="Times New Roman" w:cs="Times New Roman"/>
              </w:rPr>
              <w:t>nclude an action in action menu.</w:t>
            </w:r>
          </w:p>
        </w:tc>
      </w:tr>
    </w:tbl>
    <w:p w:rsidR="00232370" w:rsidRDefault="00232370"/>
    <w:p w:rsidR="00232370" w:rsidRDefault="00C77061">
      <w:pPr>
        <w:pStyle w:val="Heading2"/>
      </w:pPr>
      <w:bookmarkStart w:id="3" w:name="_Procedure_-_&lt;Procedure"/>
      <w:bookmarkEnd w:id="3"/>
      <w:r>
        <w:t xml:space="preserve">Procedure </w:t>
      </w:r>
      <w:r w:rsidR="00F26D42">
        <w:t>–</w:t>
      </w:r>
      <w:r>
        <w:t xml:space="preserve"> </w:t>
      </w:r>
      <w:r w:rsidR="00F26D42">
        <w:t>Steps to Create a Custom Business Rule Result Action</w:t>
      </w:r>
    </w:p>
    <w:p w:rsidR="00F26D42" w:rsidRPr="00F26D42" w:rsidRDefault="00F26D42" w:rsidP="00F26D42">
      <w:r>
        <w:t xml:space="preserve">The following steps provide an example of how to create a custom action which </w:t>
      </w:r>
      <w:r w:rsidR="00EC0383">
        <w:t>execute</w:t>
      </w:r>
      <w:r w:rsidR="00527B1D">
        <w:t>s</w:t>
      </w:r>
      <w:r w:rsidR="00EC0383">
        <w:t xml:space="preserve"> a set of business rules</w:t>
      </w:r>
      <w:r w:rsidR="00601CF2">
        <w:t xml:space="preserve"> for Change Notice resulting objects</w:t>
      </w:r>
      <w:r w:rsidR="00EC0383">
        <w:t xml:space="preserve"> and display the results</w:t>
      </w:r>
      <w:r>
        <w:t xml:space="preserve">.  The action to evaluate the business rule results </w:t>
      </w:r>
      <w:r w:rsidR="00677CCC">
        <w:t>is made</w:t>
      </w:r>
      <w:r>
        <w:t xml:space="preserve"> available in the change notice action menu.</w:t>
      </w:r>
    </w:p>
    <w:p w:rsidR="001F28E1" w:rsidRDefault="002B4BE4" w:rsidP="002B4BE4">
      <w:pPr>
        <w:pStyle w:val="Heading3"/>
      </w:pPr>
      <w:r>
        <w:t>Extend Business</w:t>
      </w:r>
      <w:r w:rsidR="000205ED">
        <w:t xml:space="preserve"> </w:t>
      </w:r>
      <w:r>
        <w:t>Rules</w:t>
      </w:r>
      <w:r w:rsidR="000205ED">
        <w:t xml:space="preserve"> </w:t>
      </w:r>
      <w:r>
        <w:t>Result</w:t>
      </w:r>
      <w:r w:rsidR="000205ED">
        <w:t xml:space="preserve">s </w:t>
      </w:r>
      <w:r>
        <w:t>Table</w:t>
      </w:r>
    </w:p>
    <w:p w:rsidR="002B4BE4" w:rsidRDefault="001F28E1" w:rsidP="001F28E1">
      <w:r>
        <w:t>Extend</w:t>
      </w:r>
      <w:r w:rsidR="00D42E7F">
        <w:t xml:space="preserve"> the</w:t>
      </w:r>
      <w:r>
        <w:t xml:space="preserve"> </w:t>
      </w:r>
      <w:proofErr w:type="spellStart"/>
      <w:r>
        <w:t>AbstractBusinessRulesResultsTable</w:t>
      </w:r>
      <w:proofErr w:type="spellEnd"/>
      <w:r w:rsidR="00D42E7F">
        <w:t xml:space="preserve"> class</w:t>
      </w:r>
      <w:r>
        <w:t xml:space="preserve"> and </w:t>
      </w:r>
      <w:r w:rsidR="00677CCC">
        <w:t xml:space="preserve">override </w:t>
      </w:r>
      <w:r>
        <w:t xml:space="preserve">the </w:t>
      </w:r>
      <w:proofErr w:type="spellStart"/>
      <w:r>
        <w:t>getRuleValidationResultSet</w:t>
      </w:r>
      <w:proofErr w:type="spellEnd"/>
      <w:r>
        <w:t xml:space="preserve"> API to execute the desired rule sets.  See </w:t>
      </w:r>
      <w:hyperlink r:id="rId11" w:history="1">
        <w:r w:rsidR="00E3369A" w:rsidRPr="009253A9">
          <w:rPr>
            <w:rStyle w:val="Hyperlink"/>
          </w:rPr>
          <w:t>Customizing Business Rules</w:t>
        </w:r>
      </w:hyperlink>
      <w:r>
        <w:t xml:space="preserve"> for more details on executing a set of business rules.  The following is a</w:t>
      </w:r>
      <w:r w:rsidRPr="001F28E1">
        <w:t>n example of a custom business rules result table builder which executes the business rules for the resulting object</w:t>
      </w:r>
      <w:r>
        <w:t xml:space="preserve"> on a change notice:</w:t>
      </w:r>
    </w:p>
    <w:p w:rsidR="001F28E1" w:rsidRDefault="001F28E1" w:rsidP="001F28E1"/>
    <w:p w:rsidR="00B60A9E" w:rsidRPr="00B60A9E" w:rsidRDefault="00B60A9E" w:rsidP="00B60A9E">
      <w:pPr>
        <w:ind w:left="720"/>
        <w:rPr>
          <w:sz w:val="16"/>
          <w:szCs w:val="16"/>
        </w:rPr>
      </w:pPr>
      <w:proofErr w:type="gramStart"/>
      <w:r w:rsidRPr="00B60A9E">
        <w:rPr>
          <w:sz w:val="16"/>
          <w:szCs w:val="16"/>
        </w:rPr>
        <w:t>package</w:t>
      </w:r>
      <w:proofErr w:type="gramEnd"/>
      <w:r w:rsidRPr="00B60A9E">
        <w:rPr>
          <w:sz w:val="16"/>
          <w:szCs w:val="16"/>
        </w:rPr>
        <w:t xml:space="preserve"> </w:t>
      </w:r>
      <w:proofErr w:type="spellStart"/>
      <w:r w:rsidRPr="00B60A9E">
        <w:rPr>
          <w:sz w:val="16"/>
          <w:szCs w:val="16"/>
        </w:rPr>
        <w:t>com.custom.businessRules.mvc.builders</w:t>
      </w:r>
      <w:proofErr w:type="spellEnd"/>
      <w:r w:rsidRPr="00B60A9E">
        <w:rPr>
          <w:sz w:val="16"/>
          <w:szCs w:val="16"/>
        </w:rPr>
        <w:t>;</w:t>
      </w:r>
    </w:p>
    <w:p w:rsidR="00B60A9E" w:rsidRPr="00B60A9E" w:rsidRDefault="00B60A9E" w:rsidP="00B60A9E">
      <w:pPr>
        <w:ind w:left="720"/>
        <w:rPr>
          <w:sz w:val="16"/>
          <w:szCs w:val="16"/>
        </w:rPr>
      </w:pPr>
    </w:p>
    <w:p w:rsidR="00B60A9E" w:rsidRPr="00B60A9E" w:rsidRDefault="00B60A9E" w:rsidP="00B60A9E">
      <w:pPr>
        <w:ind w:left="720"/>
        <w:rPr>
          <w:sz w:val="16"/>
          <w:szCs w:val="16"/>
        </w:rPr>
      </w:pPr>
      <w:proofErr w:type="gramStart"/>
      <w:r w:rsidRPr="00B60A9E">
        <w:rPr>
          <w:sz w:val="16"/>
          <w:szCs w:val="16"/>
        </w:rPr>
        <w:t>@</w:t>
      </w:r>
      <w:proofErr w:type="spellStart"/>
      <w:r w:rsidRPr="00B60A9E">
        <w:rPr>
          <w:sz w:val="16"/>
          <w:szCs w:val="16"/>
        </w:rPr>
        <w:t>ComponentBuilder</w:t>
      </w:r>
      <w:proofErr w:type="spellEnd"/>
      <w:r w:rsidRPr="00B60A9E">
        <w:rPr>
          <w:sz w:val="16"/>
          <w:szCs w:val="16"/>
        </w:rPr>
        <w:t>(</w:t>
      </w:r>
      <w:proofErr w:type="gramEnd"/>
      <w:r w:rsidRPr="00B60A9E">
        <w:rPr>
          <w:sz w:val="16"/>
          <w:szCs w:val="16"/>
        </w:rPr>
        <w:t>"</w:t>
      </w:r>
      <w:proofErr w:type="spellStart"/>
      <w:r w:rsidRPr="00B60A9E">
        <w:rPr>
          <w:sz w:val="16"/>
          <w:szCs w:val="16"/>
        </w:rPr>
        <w:t>CustomBusinessRulesResultsTable</w:t>
      </w:r>
      <w:proofErr w:type="spellEnd"/>
      <w:r w:rsidRPr="00B60A9E">
        <w:rPr>
          <w:sz w:val="16"/>
          <w:szCs w:val="16"/>
        </w:rPr>
        <w:t>")</w:t>
      </w:r>
    </w:p>
    <w:p w:rsidR="00B60A9E" w:rsidRPr="00B60A9E" w:rsidRDefault="00B60A9E" w:rsidP="00B60A9E">
      <w:pPr>
        <w:ind w:left="720"/>
        <w:rPr>
          <w:sz w:val="16"/>
          <w:szCs w:val="16"/>
        </w:rPr>
      </w:pPr>
      <w:proofErr w:type="gramStart"/>
      <w:r w:rsidRPr="00B60A9E">
        <w:rPr>
          <w:sz w:val="16"/>
          <w:szCs w:val="16"/>
        </w:rPr>
        <w:t>public</w:t>
      </w:r>
      <w:proofErr w:type="gramEnd"/>
      <w:r w:rsidRPr="00B60A9E">
        <w:rPr>
          <w:sz w:val="16"/>
          <w:szCs w:val="16"/>
        </w:rPr>
        <w:t xml:space="preserve"> class </w:t>
      </w:r>
      <w:proofErr w:type="spellStart"/>
      <w:r w:rsidRPr="00B60A9E">
        <w:rPr>
          <w:sz w:val="16"/>
          <w:szCs w:val="16"/>
        </w:rPr>
        <w:t>CustomBusinessRulesResultsTable</w:t>
      </w:r>
      <w:proofErr w:type="spellEnd"/>
      <w:r w:rsidRPr="00B60A9E">
        <w:rPr>
          <w:sz w:val="16"/>
          <w:szCs w:val="16"/>
        </w:rPr>
        <w:t xml:space="preserve"> extends </w:t>
      </w:r>
      <w:proofErr w:type="spellStart"/>
      <w:r w:rsidRPr="00B60A9E">
        <w:rPr>
          <w:sz w:val="16"/>
          <w:szCs w:val="16"/>
        </w:rPr>
        <w:t>AbstractBusinessRulesResultsTable</w:t>
      </w:r>
      <w:proofErr w:type="spellEnd"/>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w:t>
      </w:r>
      <w:proofErr w:type="gramStart"/>
      <w:r w:rsidRPr="00B60A9E">
        <w:rPr>
          <w:sz w:val="16"/>
          <w:szCs w:val="16"/>
        </w:rPr>
        <w:t>private</w:t>
      </w:r>
      <w:proofErr w:type="gramEnd"/>
      <w:r w:rsidRPr="00B60A9E">
        <w:rPr>
          <w:sz w:val="16"/>
          <w:szCs w:val="16"/>
        </w:rPr>
        <w:t xml:space="preserve"> static final Logger </w:t>
      </w:r>
      <w:proofErr w:type="spellStart"/>
      <w:r w:rsidRPr="00B60A9E">
        <w:rPr>
          <w:sz w:val="16"/>
          <w:szCs w:val="16"/>
        </w:rPr>
        <w:t>logger</w:t>
      </w:r>
      <w:proofErr w:type="spellEnd"/>
      <w:r w:rsidRPr="00B60A9E">
        <w:rPr>
          <w:sz w:val="16"/>
          <w:szCs w:val="16"/>
        </w:rPr>
        <w:t xml:space="preserve"> = </w:t>
      </w:r>
      <w:proofErr w:type="spellStart"/>
      <w:r w:rsidRPr="00B60A9E">
        <w:rPr>
          <w:sz w:val="16"/>
          <w:szCs w:val="16"/>
        </w:rPr>
        <w:t>LogR.getLogger</w:t>
      </w:r>
      <w:proofErr w:type="spellEnd"/>
      <w:r w:rsidRPr="00B60A9E">
        <w:rPr>
          <w:sz w:val="16"/>
          <w:szCs w:val="16"/>
        </w:rPr>
        <w:t>(</w:t>
      </w:r>
      <w:proofErr w:type="spellStart"/>
      <w:r w:rsidRPr="00B60A9E">
        <w:rPr>
          <w:sz w:val="16"/>
          <w:szCs w:val="16"/>
        </w:rPr>
        <w:t>CustomBusinessRulesResultsTable.class.getName</w:t>
      </w:r>
      <w:proofErr w:type="spellEnd"/>
      <w:r w:rsidRPr="00B60A9E">
        <w:rPr>
          <w:sz w:val="16"/>
          <w:szCs w:val="16"/>
        </w:rPr>
        <w:t>());</w:t>
      </w:r>
    </w:p>
    <w:p w:rsidR="00B60A9E" w:rsidRPr="00B60A9E" w:rsidRDefault="00B60A9E" w:rsidP="00B60A9E">
      <w:pPr>
        <w:ind w:left="720"/>
        <w:rPr>
          <w:sz w:val="16"/>
          <w:szCs w:val="16"/>
        </w:rPr>
      </w:pPr>
    </w:p>
    <w:p w:rsidR="00B60A9E" w:rsidRPr="00B60A9E" w:rsidRDefault="00B60A9E" w:rsidP="00B60A9E">
      <w:pPr>
        <w:ind w:left="720"/>
        <w:rPr>
          <w:sz w:val="16"/>
          <w:szCs w:val="16"/>
        </w:rPr>
      </w:pPr>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 {@</w:t>
      </w:r>
      <w:proofErr w:type="spellStart"/>
      <w:r w:rsidRPr="00B60A9E">
        <w:rPr>
          <w:sz w:val="16"/>
          <w:szCs w:val="16"/>
        </w:rPr>
        <w:t>inheritDoc</w:t>
      </w:r>
      <w:proofErr w:type="spellEnd"/>
      <w:r w:rsidRPr="00B60A9E">
        <w:rPr>
          <w:sz w:val="16"/>
          <w:szCs w:val="16"/>
        </w:rPr>
        <w:t>}</w:t>
      </w:r>
    </w:p>
    <w:p w:rsidR="00B60A9E" w:rsidRPr="00B60A9E" w:rsidRDefault="00B60A9E" w:rsidP="00B60A9E">
      <w:pPr>
        <w:ind w:left="720"/>
        <w:rPr>
          <w:sz w:val="16"/>
          <w:szCs w:val="16"/>
        </w:rPr>
      </w:pPr>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@Override</w:t>
      </w:r>
    </w:p>
    <w:p w:rsidR="00B60A9E" w:rsidRPr="00B60A9E" w:rsidRDefault="00B60A9E" w:rsidP="00B60A9E">
      <w:pPr>
        <w:ind w:left="720"/>
        <w:rPr>
          <w:sz w:val="16"/>
          <w:szCs w:val="16"/>
        </w:rPr>
      </w:pPr>
      <w:r w:rsidRPr="00B60A9E">
        <w:rPr>
          <w:sz w:val="16"/>
          <w:szCs w:val="16"/>
        </w:rPr>
        <w:t xml:space="preserve">    </w:t>
      </w:r>
      <w:proofErr w:type="gramStart"/>
      <w:r w:rsidRPr="00B60A9E">
        <w:rPr>
          <w:sz w:val="16"/>
          <w:szCs w:val="16"/>
        </w:rPr>
        <w:t>public</w:t>
      </w:r>
      <w:proofErr w:type="gramEnd"/>
      <w:r w:rsidRPr="00B60A9E">
        <w:rPr>
          <w:sz w:val="16"/>
          <w:szCs w:val="16"/>
        </w:rPr>
        <w:t xml:space="preserve"> </w:t>
      </w:r>
      <w:proofErr w:type="spellStart"/>
      <w:r w:rsidRPr="00B60A9E">
        <w:rPr>
          <w:sz w:val="16"/>
          <w:szCs w:val="16"/>
        </w:rPr>
        <w:t>RuleValidationResultSet</w:t>
      </w:r>
      <w:proofErr w:type="spellEnd"/>
      <w:r w:rsidRPr="00B60A9E">
        <w:rPr>
          <w:sz w:val="16"/>
          <w:szCs w:val="16"/>
        </w:rPr>
        <w:t xml:space="preserve"> </w:t>
      </w:r>
      <w:proofErr w:type="spellStart"/>
      <w:r w:rsidRPr="00B60A9E">
        <w:rPr>
          <w:sz w:val="16"/>
          <w:szCs w:val="16"/>
        </w:rPr>
        <w:t>getRuleValidationResultSet</w:t>
      </w:r>
      <w:proofErr w:type="spellEnd"/>
      <w:r w:rsidRPr="00B60A9E">
        <w:rPr>
          <w:sz w:val="16"/>
          <w:szCs w:val="16"/>
        </w:rPr>
        <w:t>(</w:t>
      </w:r>
      <w:proofErr w:type="spellStart"/>
      <w:r w:rsidRPr="00B60A9E">
        <w:rPr>
          <w:sz w:val="16"/>
          <w:szCs w:val="16"/>
        </w:rPr>
        <w:t>NmCommandBean</w:t>
      </w:r>
      <w:proofErr w:type="spellEnd"/>
      <w:r w:rsidRPr="00B60A9E">
        <w:rPr>
          <w:sz w:val="16"/>
          <w:szCs w:val="16"/>
        </w:rPr>
        <w:t xml:space="preserve"> </w:t>
      </w:r>
      <w:proofErr w:type="spellStart"/>
      <w:r w:rsidRPr="00B60A9E">
        <w:rPr>
          <w:sz w:val="16"/>
          <w:szCs w:val="16"/>
        </w:rPr>
        <w:t>commandBean</w:t>
      </w:r>
      <w:proofErr w:type="spellEnd"/>
      <w:r w:rsidRPr="00B60A9E">
        <w:rPr>
          <w:sz w:val="16"/>
          <w:szCs w:val="16"/>
        </w:rPr>
        <w:t xml:space="preserve">) throws </w:t>
      </w:r>
      <w:proofErr w:type="spellStart"/>
      <w:r w:rsidRPr="00B60A9E">
        <w:rPr>
          <w:sz w:val="16"/>
          <w:szCs w:val="16"/>
        </w:rPr>
        <w:t>WTException</w:t>
      </w:r>
      <w:proofErr w:type="spellEnd"/>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w:t>
      </w:r>
      <w:proofErr w:type="spellStart"/>
      <w:r w:rsidRPr="00B60A9E">
        <w:rPr>
          <w:sz w:val="16"/>
          <w:szCs w:val="16"/>
        </w:rPr>
        <w:t>RuleValidationResultSet</w:t>
      </w:r>
      <w:proofErr w:type="spellEnd"/>
      <w:r w:rsidRPr="00B60A9E">
        <w:rPr>
          <w:sz w:val="16"/>
          <w:szCs w:val="16"/>
        </w:rPr>
        <w:t xml:space="preserve"> </w:t>
      </w:r>
      <w:proofErr w:type="spellStart"/>
      <w:r w:rsidRPr="00B60A9E">
        <w:rPr>
          <w:sz w:val="16"/>
          <w:szCs w:val="16"/>
        </w:rPr>
        <w:t>resultSet</w:t>
      </w:r>
      <w:proofErr w:type="spellEnd"/>
      <w:r w:rsidRPr="00B60A9E">
        <w:rPr>
          <w:sz w:val="16"/>
          <w:szCs w:val="16"/>
        </w:rPr>
        <w:t xml:space="preserve"> = new </w:t>
      </w:r>
      <w:proofErr w:type="spellStart"/>
      <w:proofErr w:type="gramStart"/>
      <w:r w:rsidRPr="00B60A9E">
        <w:rPr>
          <w:sz w:val="16"/>
          <w:szCs w:val="16"/>
        </w:rPr>
        <w:t>RuleValidationResultSet</w:t>
      </w:r>
      <w:proofErr w:type="spellEnd"/>
      <w:r w:rsidRPr="00B60A9E">
        <w:rPr>
          <w:sz w:val="16"/>
          <w:szCs w:val="16"/>
        </w:rPr>
        <w:t>(</w:t>
      </w:r>
      <w:proofErr w:type="gramEnd"/>
      <w:r w:rsidRPr="00B60A9E">
        <w:rPr>
          <w:sz w:val="16"/>
          <w:szCs w:val="16"/>
        </w:rPr>
        <w:t>);</w:t>
      </w:r>
    </w:p>
    <w:p w:rsidR="00B60A9E" w:rsidRPr="00B60A9E" w:rsidRDefault="00B60A9E" w:rsidP="00B60A9E">
      <w:pPr>
        <w:ind w:left="720"/>
        <w:rPr>
          <w:sz w:val="16"/>
          <w:szCs w:val="16"/>
        </w:rPr>
      </w:pPr>
      <w:r w:rsidRPr="00B60A9E">
        <w:rPr>
          <w:sz w:val="16"/>
          <w:szCs w:val="16"/>
        </w:rPr>
        <w:t xml:space="preserve">        </w:t>
      </w:r>
      <w:proofErr w:type="spellStart"/>
      <w:proofErr w:type="gramStart"/>
      <w:r w:rsidRPr="00B60A9E">
        <w:rPr>
          <w:sz w:val="16"/>
          <w:szCs w:val="16"/>
        </w:rPr>
        <w:t>logger.debug</w:t>
      </w:r>
      <w:proofErr w:type="spellEnd"/>
      <w:r w:rsidRPr="00B60A9E">
        <w:rPr>
          <w:sz w:val="16"/>
          <w:szCs w:val="16"/>
        </w:rPr>
        <w:t>(</w:t>
      </w:r>
      <w:proofErr w:type="gramEnd"/>
      <w:r w:rsidRPr="00B60A9E">
        <w:rPr>
          <w:sz w:val="16"/>
          <w:szCs w:val="16"/>
        </w:rPr>
        <w:t>"Get context object.");</w:t>
      </w:r>
    </w:p>
    <w:p w:rsidR="00B60A9E" w:rsidRPr="00B60A9E" w:rsidRDefault="00B60A9E" w:rsidP="00B60A9E">
      <w:pPr>
        <w:ind w:left="720"/>
        <w:rPr>
          <w:sz w:val="16"/>
          <w:szCs w:val="16"/>
        </w:rPr>
      </w:pPr>
      <w:r w:rsidRPr="00B60A9E">
        <w:rPr>
          <w:sz w:val="16"/>
          <w:szCs w:val="16"/>
        </w:rPr>
        <w:t xml:space="preserve">        </w:t>
      </w:r>
      <w:proofErr w:type="spellStart"/>
      <w:r w:rsidRPr="00B60A9E">
        <w:rPr>
          <w:sz w:val="16"/>
          <w:szCs w:val="16"/>
        </w:rPr>
        <w:t>NmOid</w:t>
      </w:r>
      <w:proofErr w:type="spellEnd"/>
      <w:r w:rsidRPr="00B60A9E">
        <w:rPr>
          <w:sz w:val="16"/>
          <w:szCs w:val="16"/>
        </w:rPr>
        <w:t xml:space="preserve"> </w:t>
      </w:r>
      <w:proofErr w:type="spellStart"/>
      <w:r w:rsidRPr="00B60A9E">
        <w:rPr>
          <w:sz w:val="16"/>
          <w:szCs w:val="16"/>
        </w:rPr>
        <w:t>contextOid</w:t>
      </w:r>
      <w:proofErr w:type="spellEnd"/>
      <w:r w:rsidRPr="00B60A9E">
        <w:rPr>
          <w:sz w:val="16"/>
          <w:szCs w:val="16"/>
        </w:rPr>
        <w:t xml:space="preserve"> = </w:t>
      </w:r>
      <w:proofErr w:type="spellStart"/>
      <w:proofErr w:type="gramStart"/>
      <w:r w:rsidRPr="00B60A9E">
        <w:rPr>
          <w:sz w:val="16"/>
          <w:szCs w:val="16"/>
        </w:rPr>
        <w:t>commandBean.getActionOid</w:t>
      </w:r>
      <w:proofErr w:type="spellEnd"/>
      <w:r w:rsidRPr="00B60A9E">
        <w:rPr>
          <w:sz w:val="16"/>
          <w:szCs w:val="16"/>
        </w:rPr>
        <w:t>(</w:t>
      </w:r>
      <w:proofErr w:type="gramEnd"/>
      <w:r w:rsidRPr="00B60A9E">
        <w:rPr>
          <w:sz w:val="16"/>
          <w:szCs w:val="16"/>
        </w:rPr>
        <w:t>);</w:t>
      </w:r>
    </w:p>
    <w:p w:rsidR="00B60A9E" w:rsidRPr="00B60A9E" w:rsidRDefault="00B60A9E" w:rsidP="00B60A9E">
      <w:pPr>
        <w:ind w:left="720"/>
        <w:rPr>
          <w:sz w:val="16"/>
          <w:szCs w:val="16"/>
        </w:rPr>
      </w:pPr>
      <w:r w:rsidRPr="00B60A9E">
        <w:rPr>
          <w:sz w:val="16"/>
          <w:szCs w:val="16"/>
        </w:rPr>
        <w:t xml:space="preserve">        </w:t>
      </w:r>
      <w:proofErr w:type="gramStart"/>
      <w:r w:rsidRPr="00B60A9E">
        <w:rPr>
          <w:sz w:val="16"/>
          <w:szCs w:val="16"/>
        </w:rPr>
        <w:t>if(</w:t>
      </w:r>
      <w:proofErr w:type="spellStart"/>
      <w:proofErr w:type="gramEnd"/>
      <w:r w:rsidRPr="00B60A9E">
        <w:rPr>
          <w:sz w:val="16"/>
          <w:szCs w:val="16"/>
        </w:rPr>
        <w:t>contextOid.isA</w:t>
      </w:r>
      <w:proofErr w:type="spellEnd"/>
      <w:r w:rsidRPr="00B60A9E">
        <w:rPr>
          <w:sz w:val="16"/>
          <w:szCs w:val="16"/>
        </w:rPr>
        <w:t>(WTChangeOrder2.class)) {</w:t>
      </w:r>
    </w:p>
    <w:p w:rsidR="00B60A9E" w:rsidRPr="00B60A9E" w:rsidRDefault="00B60A9E" w:rsidP="00B60A9E">
      <w:pPr>
        <w:ind w:left="720"/>
        <w:rPr>
          <w:sz w:val="16"/>
          <w:szCs w:val="16"/>
        </w:rPr>
      </w:pPr>
      <w:r w:rsidRPr="00B60A9E">
        <w:rPr>
          <w:sz w:val="16"/>
          <w:szCs w:val="16"/>
        </w:rPr>
        <w:t xml:space="preserve">            </w:t>
      </w:r>
      <w:proofErr w:type="spellStart"/>
      <w:proofErr w:type="gramStart"/>
      <w:r w:rsidRPr="00B60A9E">
        <w:rPr>
          <w:sz w:val="16"/>
          <w:szCs w:val="16"/>
        </w:rPr>
        <w:t>logger.debug</w:t>
      </w:r>
      <w:proofErr w:type="spellEnd"/>
      <w:r w:rsidRPr="00B60A9E">
        <w:rPr>
          <w:sz w:val="16"/>
          <w:szCs w:val="16"/>
        </w:rPr>
        <w:t>(</w:t>
      </w:r>
      <w:proofErr w:type="gramEnd"/>
      <w:r w:rsidRPr="00B60A9E">
        <w:rPr>
          <w:sz w:val="16"/>
          <w:szCs w:val="16"/>
        </w:rPr>
        <w:t>"Context object is a change notice.");</w:t>
      </w:r>
    </w:p>
    <w:p w:rsidR="00B60A9E" w:rsidRPr="00B60A9E" w:rsidRDefault="00B60A9E" w:rsidP="00B60A9E">
      <w:pPr>
        <w:ind w:left="720"/>
        <w:rPr>
          <w:sz w:val="16"/>
          <w:szCs w:val="16"/>
        </w:rPr>
      </w:pPr>
      <w:r w:rsidRPr="00B60A9E">
        <w:rPr>
          <w:sz w:val="16"/>
          <w:szCs w:val="16"/>
        </w:rPr>
        <w:t xml:space="preserve">            </w:t>
      </w:r>
    </w:p>
    <w:p w:rsidR="00B60A9E" w:rsidRDefault="00B60A9E" w:rsidP="00B60A9E">
      <w:pPr>
        <w:ind w:left="720"/>
        <w:rPr>
          <w:sz w:val="16"/>
          <w:szCs w:val="16"/>
        </w:rPr>
      </w:pPr>
      <w:r w:rsidRPr="00B60A9E">
        <w:rPr>
          <w:sz w:val="16"/>
          <w:szCs w:val="16"/>
        </w:rPr>
        <w:t xml:space="preserve">            </w:t>
      </w:r>
      <w:proofErr w:type="spellStart"/>
      <w:proofErr w:type="gramStart"/>
      <w:r w:rsidRPr="00B60A9E">
        <w:rPr>
          <w:sz w:val="16"/>
          <w:szCs w:val="16"/>
        </w:rPr>
        <w:t>BusinessRuleSetBean</w:t>
      </w:r>
      <w:proofErr w:type="spellEnd"/>
      <w:r w:rsidRPr="00B60A9E">
        <w:rPr>
          <w:sz w:val="16"/>
          <w:szCs w:val="16"/>
        </w:rPr>
        <w:t>[</w:t>
      </w:r>
      <w:proofErr w:type="gramEnd"/>
      <w:r w:rsidRPr="00B60A9E">
        <w:rPr>
          <w:sz w:val="16"/>
          <w:szCs w:val="16"/>
        </w:rPr>
        <w:t xml:space="preserve">] </w:t>
      </w:r>
      <w:proofErr w:type="spellStart"/>
      <w:r w:rsidRPr="00B60A9E">
        <w:rPr>
          <w:sz w:val="16"/>
          <w:szCs w:val="16"/>
        </w:rPr>
        <w:t>ruleSetBeans</w:t>
      </w:r>
      <w:proofErr w:type="spellEnd"/>
      <w:r w:rsidRPr="00B60A9E">
        <w:rPr>
          <w:sz w:val="16"/>
          <w:szCs w:val="16"/>
        </w:rPr>
        <w:t xml:space="preserve"> = new </w:t>
      </w:r>
      <w:proofErr w:type="spellStart"/>
      <w:r w:rsidRPr="00B60A9E">
        <w:rPr>
          <w:sz w:val="16"/>
          <w:szCs w:val="16"/>
        </w:rPr>
        <w:t>BusinessRuleSetBean</w:t>
      </w:r>
      <w:proofErr w:type="spellEnd"/>
      <w:r w:rsidRPr="00B60A9E">
        <w:rPr>
          <w:sz w:val="16"/>
          <w:szCs w:val="16"/>
        </w:rPr>
        <w:t xml:space="preserve">[] { </w:t>
      </w:r>
    </w:p>
    <w:p w:rsidR="00B60A9E" w:rsidRDefault="00B60A9E" w:rsidP="00B60A9E">
      <w:pPr>
        <w:ind w:left="720"/>
        <w:rPr>
          <w:sz w:val="16"/>
          <w:szCs w:val="16"/>
        </w:rPr>
      </w:pPr>
      <w:r>
        <w:rPr>
          <w:sz w:val="16"/>
          <w:szCs w:val="16"/>
        </w:rPr>
        <w:t xml:space="preserve">                    </w:t>
      </w:r>
      <w:proofErr w:type="gramStart"/>
      <w:r w:rsidRPr="00B60A9E">
        <w:rPr>
          <w:sz w:val="16"/>
          <w:szCs w:val="16"/>
        </w:rPr>
        <w:t>BusinessRuleSetBean.newBusinessRuleSetBean(</w:t>
      </w:r>
      <w:proofErr w:type="gramEnd"/>
      <w:r w:rsidRPr="00B60A9E">
        <w:rPr>
          <w:sz w:val="16"/>
          <w:szCs w:val="16"/>
        </w:rPr>
        <w:t>"CHANGEABLE_PRE_RELEASE",</w:t>
      </w:r>
      <w:r>
        <w:rPr>
          <w:sz w:val="16"/>
          <w:szCs w:val="16"/>
        </w:rPr>
        <w:t xml:space="preserve"> </w:t>
      </w:r>
    </w:p>
    <w:p w:rsidR="00B60A9E" w:rsidRDefault="00B60A9E" w:rsidP="00B60A9E">
      <w:pPr>
        <w:ind w:left="720"/>
        <w:rPr>
          <w:sz w:val="16"/>
          <w:szCs w:val="16"/>
        </w:rPr>
      </w:pPr>
      <w:r>
        <w:rPr>
          <w:sz w:val="16"/>
          <w:szCs w:val="16"/>
        </w:rPr>
        <w:t xml:space="preserve">                                                                                                       </w:t>
      </w:r>
      <w:proofErr w:type="gramStart"/>
      <w:r w:rsidRPr="00B60A9E">
        <w:rPr>
          <w:sz w:val="16"/>
          <w:szCs w:val="16"/>
        </w:rPr>
        <w:t>ChangeRecord2.class.getName(</w:t>
      </w:r>
      <w:proofErr w:type="gramEnd"/>
      <w:r w:rsidRPr="00B60A9E">
        <w:rPr>
          <w:sz w:val="16"/>
          <w:szCs w:val="16"/>
        </w:rPr>
        <w:t>))</w:t>
      </w:r>
    </w:p>
    <w:p w:rsidR="00B60A9E" w:rsidRPr="00B60A9E" w:rsidRDefault="00B60A9E" w:rsidP="00B60A9E">
      <w:pPr>
        <w:ind w:left="720"/>
        <w:rPr>
          <w:sz w:val="16"/>
          <w:szCs w:val="16"/>
        </w:rPr>
      </w:pPr>
      <w:r>
        <w:rPr>
          <w:sz w:val="16"/>
          <w:szCs w:val="16"/>
        </w:rPr>
        <w:t xml:space="preserve">            </w:t>
      </w:r>
      <w:r w:rsidRPr="00B60A9E">
        <w:rPr>
          <w:sz w:val="16"/>
          <w:szCs w:val="16"/>
        </w:rPr>
        <w:t>};</w:t>
      </w:r>
    </w:p>
    <w:p w:rsidR="00B60A9E" w:rsidRPr="00B60A9E" w:rsidRDefault="00B60A9E" w:rsidP="00B60A9E">
      <w:pPr>
        <w:ind w:left="720"/>
        <w:rPr>
          <w:sz w:val="16"/>
          <w:szCs w:val="16"/>
        </w:rPr>
      </w:pPr>
      <w:r w:rsidRPr="00B60A9E">
        <w:rPr>
          <w:sz w:val="16"/>
          <w:szCs w:val="16"/>
        </w:rPr>
        <w:t xml:space="preserve">            </w:t>
      </w:r>
      <w:proofErr w:type="spellStart"/>
      <w:proofErr w:type="gramStart"/>
      <w:r w:rsidRPr="00B60A9E">
        <w:rPr>
          <w:sz w:val="16"/>
          <w:szCs w:val="16"/>
        </w:rPr>
        <w:t>logger.debug</w:t>
      </w:r>
      <w:proofErr w:type="spellEnd"/>
      <w:r w:rsidRPr="00B60A9E">
        <w:rPr>
          <w:sz w:val="16"/>
          <w:szCs w:val="16"/>
        </w:rPr>
        <w:t>(</w:t>
      </w:r>
      <w:proofErr w:type="gramEnd"/>
      <w:r w:rsidRPr="00B60A9E">
        <w:rPr>
          <w:sz w:val="16"/>
          <w:szCs w:val="16"/>
        </w:rPr>
        <w:t>"Executing the CHANGEABLE_PRE_RELEASE rule set for the change notice resulting objects.");</w:t>
      </w:r>
    </w:p>
    <w:p w:rsidR="00B60A9E" w:rsidRPr="00B60A9E" w:rsidRDefault="00B60A9E" w:rsidP="00B60A9E">
      <w:pPr>
        <w:ind w:left="720"/>
        <w:rPr>
          <w:sz w:val="16"/>
          <w:szCs w:val="16"/>
        </w:rPr>
      </w:pPr>
      <w:r w:rsidRPr="00B60A9E">
        <w:rPr>
          <w:sz w:val="16"/>
          <w:szCs w:val="16"/>
        </w:rPr>
        <w:t xml:space="preserve">            </w:t>
      </w:r>
      <w:proofErr w:type="spellStart"/>
      <w:proofErr w:type="gramStart"/>
      <w:r w:rsidRPr="00B60A9E">
        <w:rPr>
          <w:sz w:val="16"/>
          <w:szCs w:val="16"/>
        </w:rPr>
        <w:t>resultSet</w:t>
      </w:r>
      <w:proofErr w:type="spellEnd"/>
      <w:proofErr w:type="gramEnd"/>
      <w:r w:rsidRPr="00B60A9E">
        <w:rPr>
          <w:sz w:val="16"/>
          <w:szCs w:val="16"/>
        </w:rPr>
        <w:t xml:space="preserve"> = </w:t>
      </w:r>
      <w:proofErr w:type="spellStart"/>
      <w:r w:rsidRPr="00B60A9E">
        <w:rPr>
          <w:sz w:val="16"/>
          <w:szCs w:val="16"/>
        </w:rPr>
        <w:t>BusinessRulesHelper.engine.execute</w:t>
      </w:r>
      <w:proofErr w:type="spellEnd"/>
      <w:r w:rsidRPr="00B60A9E">
        <w:rPr>
          <w:sz w:val="16"/>
          <w:szCs w:val="16"/>
        </w:rPr>
        <w:t>(</w:t>
      </w:r>
      <w:proofErr w:type="spellStart"/>
      <w:r w:rsidRPr="00B60A9E">
        <w:rPr>
          <w:sz w:val="16"/>
          <w:szCs w:val="16"/>
        </w:rPr>
        <w:t>contextOid.getRefObject</w:t>
      </w:r>
      <w:proofErr w:type="spellEnd"/>
      <w:r w:rsidRPr="00B60A9E">
        <w:rPr>
          <w:sz w:val="16"/>
          <w:szCs w:val="16"/>
        </w:rPr>
        <w:t xml:space="preserve">(), </w:t>
      </w:r>
      <w:proofErr w:type="spellStart"/>
      <w:r w:rsidRPr="00B60A9E">
        <w:rPr>
          <w:sz w:val="16"/>
          <w:szCs w:val="16"/>
        </w:rPr>
        <w:t>ruleSetBeans</w:t>
      </w:r>
      <w:proofErr w:type="spellEnd"/>
      <w:r w:rsidRPr="00B60A9E">
        <w:rPr>
          <w:sz w:val="16"/>
          <w:szCs w:val="16"/>
        </w:rPr>
        <w:t>);</w:t>
      </w:r>
    </w:p>
    <w:p w:rsidR="00B60A9E" w:rsidRPr="00B60A9E" w:rsidRDefault="00B60A9E" w:rsidP="00B60A9E">
      <w:pPr>
        <w:ind w:left="720"/>
        <w:rPr>
          <w:sz w:val="16"/>
          <w:szCs w:val="16"/>
        </w:rPr>
      </w:pPr>
      <w:r w:rsidRPr="00B60A9E">
        <w:rPr>
          <w:sz w:val="16"/>
          <w:szCs w:val="16"/>
        </w:rPr>
        <w:t xml:space="preserve">        } </w:t>
      </w:r>
    </w:p>
    <w:p w:rsidR="00B60A9E" w:rsidRPr="00B60A9E" w:rsidRDefault="00B60A9E" w:rsidP="00B60A9E">
      <w:pPr>
        <w:ind w:left="720"/>
        <w:rPr>
          <w:sz w:val="16"/>
          <w:szCs w:val="16"/>
        </w:rPr>
      </w:pPr>
      <w:r w:rsidRPr="00B60A9E">
        <w:rPr>
          <w:sz w:val="16"/>
          <w:szCs w:val="16"/>
        </w:rPr>
        <w:t xml:space="preserve">        </w:t>
      </w:r>
    </w:p>
    <w:p w:rsidR="00B60A9E" w:rsidRPr="00B60A9E" w:rsidRDefault="00B60A9E" w:rsidP="00B60A9E">
      <w:pPr>
        <w:ind w:left="720"/>
        <w:rPr>
          <w:sz w:val="16"/>
          <w:szCs w:val="16"/>
        </w:rPr>
      </w:pPr>
      <w:r w:rsidRPr="00B60A9E">
        <w:rPr>
          <w:sz w:val="16"/>
          <w:szCs w:val="16"/>
        </w:rPr>
        <w:t xml:space="preserve">        </w:t>
      </w:r>
      <w:proofErr w:type="gramStart"/>
      <w:r w:rsidRPr="00B60A9E">
        <w:rPr>
          <w:sz w:val="16"/>
          <w:szCs w:val="16"/>
        </w:rPr>
        <w:t>return</w:t>
      </w:r>
      <w:proofErr w:type="gramEnd"/>
      <w:r w:rsidRPr="00B60A9E">
        <w:rPr>
          <w:sz w:val="16"/>
          <w:szCs w:val="16"/>
        </w:rPr>
        <w:t xml:space="preserve"> </w:t>
      </w:r>
      <w:proofErr w:type="spellStart"/>
      <w:r w:rsidRPr="00B60A9E">
        <w:rPr>
          <w:sz w:val="16"/>
          <w:szCs w:val="16"/>
        </w:rPr>
        <w:t>resultSet</w:t>
      </w:r>
      <w:proofErr w:type="spellEnd"/>
      <w:r w:rsidRPr="00B60A9E">
        <w:rPr>
          <w:sz w:val="16"/>
          <w:szCs w:val="16"/>
        </w:rPr>
        <w:t>;</w:t>
      </w:r>
    </w:p>
    <w:p w:rsidR="00B60A9E" w:rsidRPr="00B60A9E" w:rsidRDefault="00B60A9E" w:rsidP="00B60A9E">
      <w:pPr>
        <w:ind w:left="720"/>
        <w:rPr>
          <w:sz w:val="16"/>
          <w:szCs w:val="16"/>
        </w:rPr>
      </w:pPr>
      <w:r w:rsidRPr="00B60A9E">
        <w:rPr>
          <w:sz w:val="16"/>
          <w:szCs w:val="16"/>
        </w:rPr>
        <w:t xml:space="preserve">    }</w:t>
      </w:r>
    </w:p>
    <w:p w:rsidR="00B60A9E" w:rsidRPr="001F28E1" w:rsidRDefault="00B60A9E" w:rsidP="00B60A9E">
      <w:pPr>
        <w:ind w:left="720"/>
        <w:rPr>
          <w:sz w:val="16"/>
          <w:szCs w:val="16"/>
        </w:rPr>
      </w:pPr>
      <w:r w:rsidRPr="00B60A9E">
        <w:rPr>
          <w:sz w:val="16"/>
          <w:szCs w:val="16"/>
        </w:rPr>
        <w:t>}</w:t>
      </w:r>
    </w:p>
    <w:p w:rsidR="001F28E1" w:rsidRDefault="001F28E1" w:rsidP="000205ED">
      <w:pPr>
        <w:pStyle w:val="Heading3"/>
        <w:ind w:left="720" w:hanging="720"/>
      </w:pPr>
      <w:r>
        <w:t>Register the Custom Table Builder</w:t>
      </w:r>
    </w:p>
    <w:p w:rsidR="001F28E1" w:rsidRDefault="00825A5F" w:rsidP="001F28E1">
      <w:r>
        <w:t>T</w:t>
      </w:r>
      <w:r w:rsidR="00E96391">
        <w:t xml:space="preserve">he builder </w:t>
      </w:r>
      <w:r>
        <w:t>is</w:t>
      </w:r>
      <w:r w:rsidR="001F28E1">
        <w:t xml:space="preserve"> registered </w:t>
      </w:r>
      <w:r>
        <w:t xml:space="preserve">by adding the following line </w:t>
      </w:r>
      <w:r w:rsidR="001F28E1">
        <w:t xml:space="preserve">in </w:t>
      </w:r>
      <w:r w:rsidR="00B60A9E">
        <w:rPr>
          <w:rStyle w:val="cf-sanserif-combined-default"/>
          <w:rFonts w:ascii="Arial" w:hAnsi="Arial" w:cs="Arial"/>
          <w:color w:val="000000"/>
        </w:rPr>
        <w:t>/</w:t>
      </w:r>
      <w:r w:rsidR="00B60A9E">
        <w:rPr>
          <w:rStyle w:val="cf-sanserif-combined-default"/>
          <w:rFonts w:ascii="Arial" w:hAnsi="Arial" w:cs="Arial"/>
          <w:i/>
          <w:iCs/>
          <w:color w:val="000000"/>
        </w:rPr>
        <w:t>&lt;</w:t>
      </w:r>
      <w:proofErr w:type="spellStart"/>
      <w:r w:rsidR="00B60A9E">
        <w:rPr>
          <w:rStyle w:val="cf-sanserif-combined-default"/>
          <w:rFonts w:ascii="Arial" w:hAnsi="Arial" w:cs="Arial"/>
          <w:i/>
          <w:iCs/>
          <w:color w:val="000000"/>
        </w:rPr>
        <w:t>windchill</w:t>
      </w:r>
      <w:proofErr w:type="spellEnd"/>
      <w:r w:rsidR="00B60A9E">
        <w:rPr>
          <w:rStyle w:val="cf-sanserif-combined-default"/>
          <w:rFonts w:ascii="Arial" w:hAnsi="Arial" w:cs="Arial"/>
          <w:i/>
          <w:iCs/>
          <w:color w:val="000000"/>
        </w:rPr>
        <w:t>&gt;/</w:t>
      </w:r>
      <w:r w:rsidR="00B60A9E">
        <w:t>codebase/</w:t>
      </w:r>
      <w:proofErr w:type="spellStart"/>
      <w:r w:rsidR="001F28E1">
        <w:t>config</w:t>
      </w:r>
      <w:proofErr w:type="spellEnd"/>
      <w:r w:rsidR="001F28E1">
        <w:t>/</w:t>
      </w:r>
      <w:proofErr w:type="spellStart"/>
      <w:r w:rsidR="001F28E1">
        <w:t>mvc</w:t>
      </w:r>
      <w:proofErr w:type="spellEnd"/>
      <w:r w:rsidR="001F28E1">
        <w:t>/custom.xml.</w:t>
      </w:r>
    </w:p>
    <w:p w:rsidR="001F28E1" w:rsidRDefault="001F28E1" w:rsidP="001F28E1"/>
    <w:p w:rsidR="001F28E1" w:rsidRPr="001F28E1" w:rsidRDefault="001F28E1" w:rsidP="001F28E1">
      <w:r w:rsidRPr="001F28E1">
        <w:t>&lt;</w:t>
      </w:r>
      <w:proofErr w:type="spellStart"/>
      <w:proofErr w:type="gramStart"/>
      <w:r w:rsidRPr="001F28E1">
        <w:t>mvc:</w:t>
      </w:r>
      <w:proofErr w:type="gramEnd"/>
      <w:r w:rsidRPr="001F28E1">
        <w:t>builder-scan</w:t>
      </w:r>
      <w:proofErr w:type="spellEnd"/>
      <w:r w:rsidRPr="001F28E1">
        <w:t xml:space="preserve"> base-package="</w:t>
      </w:r>
      <w:proofErr w:type="spellStart"/>
      <w:r w:rsidRPr="001F28E1">
        <w:t>com.</w:t>
      </w:r>
      <w:r>
        <w:t>custom</w:t>
      </w:r>
      <w:r w:rsidRPr="001F28E1">
        <w:t>.businessRules.mvc.builders</w:t>
      </w:r>
      <w:proofErr w:type="spellEnd"/>
      <w:r w:rsidRPr="001F28E1">
        <w:t>"/&gt;</w:t>
      </w:r>
    </w:p>
    <w:p w:rsidR="00826A98" w:rsidRDefault="00826A98" w:rsidP="00826A98">
      <w:pPr>
        <w:pStyle w:val="Heading3"/>
      </w:pPr>
      <w:r>
        <w:lastRenderedPageBreak/>
        <w:t>Define Actions</w:t>
      </w:r>
    </w:p>
    <w:p w:rsidR="00826A98" w:rsidRDefault="00826A98" w:rsidP="00826A98">
      <w:pPr>
        <w:pStyle w:val="Heading4"/>
      </w:pPr>
      <w:r>
        <w:t>Define Business Rules Results Action</w:t>
      </w:r>
    </w:p>
    <w:p w:rsidR="00826A98" w:rsidRDefault="00826A98" w:rsidP="00826A98">
      <w:r>
        <w:t xml:space="preserve">Define a new action in </w:t>
      </w:r>
      <w:r w:rsidR="00B60A9E">
        <w:rPr>
          <w:rStyle w:val="cf-sanserif-combined-default"/>
          <w:rFonts w:ascii="Arial" w:hAnsi="Arial" w:cs="Arial"/>
          <w:color w:val="000000"/>
        </w:rPr>
        <w:t>/</w:t>
      </w:r>
      <w:r w:rsidR="00B60A9E">
        <w:rPr>
          <w:rStyle w:val="cf-sanserif-combined-default"/>
          <w:rFonts w:ascii="Arial" w:hAnsi="Arial" w:cs="Arial"/>
          <w:i/>
          <w:iCs/>
          <w:color w:val="000000"/>
        </w:rPr>
        <w:t>&lt;</w:t>
      </w:r>
      <w:proofErr w:type="spellStart"/>
      <w:r w:rsidR="00B60A9E">
        <w:rPr>
          <w:rStyle w:val="cf-sanserif-combined-default"/>
          <w:rFonts w:ascii="Arial" w:hAnsi="Arial" w:cs="Arial"/>
          <w:i/>
          <w:iCs/>
          <w:color w:val="000000"/>
        </w:rPr>
        <w:t>windchill</w:t>
      </w:r>
      <w:proofErr w:type="spellEnd"/>
      <w:r w:rsidR="00B60A9E">
        <w:rPr>
          <w:rStyle w:val="cf-sanserif-combined-default"/>
          <w:rFonts w:ascii="Arial" w:hAnsi="Arial" w:cs="Arial"/>
          <w:i/>
          <w:iCs/>
          <w:color w:val="000000"/>
        </w:rPr>
        <w:t>&gt;/</w:t>
      </w:r>
      <w:r w:rsidR="00B60A9E">
        <w:t>codebase/</w:t>
      </w:r>
      <w:proofErr w:type="spellStart"/>
      <w:r>
        <w:t>config</w:t>
      </w:r>
      <w:proofErr w:type="spellEnd"/>
      <w:r>
        <w:t xml:space="preserve">/actions/custom-actions.xml </w:t>
      </w:r>
      <w:r w:rsidR="003A3FEC">
        <w:t>to</w:t>
      </w:r>
      <w:r w:rsidR="00BA48E3">
        <w:t xml:space="preserve"> </w:t>
      </w:r>
      <w:r>
        <w:t xml:space="preserve">launch a popup window </w:t>
      </w:r>
      <w:r w:rsidR="003A3FEC">
        <w:t>that</w:t>
      </w:r>
      <w:r>
        <w:t xml:space="preserve"> display</w:t>
      </w:r>
      <w:r w:rsidR="003A3FEC">
        <w:t>s</w:t>
      </w:r>
      <w:r>
        <w:t xml:space="preserve"> the business rules</w:t>
      </w:r>
      <w:r w:rsidR="00546B67">
        <w:t xml:space="preserve"> results</w:t>
      </w:r>
      <w:r>
        <w:t xml:space="preserve">.  </w:t>
      </w:r>
    </w:p>
    <w:p w:rsidR="00826A98" w:rsidRPr="00826A98" w:rsidDel="00546B67" w:rsidRDefault="00826A98" w:rsidP="00826A98">
      <w:pPr>
        <w:rPr>
          <w:del w:id="4" w:author="Bob Lach" w:date="2013-07-16T12:09:00Z"/>
        </w:rPr>
      </w:pPr>
    </w:p>
    <w:p w:rsidR="00826A98" w:rsidRDefault="00826A98" w:rsidP="00826A98"/>
    <w:p w:rsidR="00826A98" w:rsidRDefault="00826A98" w:rsidP="00826A98">
      <w:pPr>
        <w:autoSpaceDE w:val="0"/>
        <w:autoSpaceDN w:val="0"/>
        <w:adjustRightInd w:val="0"/>
        <w:ind w:left="720"/>
        <w:rPr>
          <w:rFonts w:ascii="Consolas" w:hAnsi="Consolas" w:cs="Consolas"/>
        </w:rPr>
      </w:pPr>
      <w:r>
        <w:rPr>
          <w:rFonts w:ascii="Consolas" w:hAnsi="Consolas" w:cs="Consolas"/>
        </w:rPr>
        <w:t>&lt;</w:t>
      </w:r>
      <w:proofErr w:type="spellStart"/>
      <w:r>
        <w:rPr>
          <w:rFonts w:ascii="Consolas" w:hAnsi="Consolas" w:cs="Consolas"/>
        </w:rPr>
        <w:t>objecttype</w:t>
      </w:r>
      <w:proofErr w:type="spellEnd"/>
      <w:r>
        <w:rPr>
          <w:rFonts w:ascii="Consolas" w:hAnsi="Consolas" w:cs="Consolas"/>
        </w:rPr>
        <w:t xml:space="preserve"> name="</w:t>
      </w:r>
      <w:proofErr w:type="spellStart"/>
      <w:r>
        <w:rPr>
          <w:rFonts w:ascii="Consolas" w:hAnsi="Consolas" w:cs="Consolas"/>
        </w:rPr>
        <w:t>customBusinessRules</w:t>
      </w:r>
      <w:proofErr w:type="spellEnd"/>
      <w:r>
        <w:rPr>
          <w:rFonts w:ascii="Consolas" w:hAnsi="Consolas" w:cs="Consolas"/>
        </w:rPr>
        <w:t xml:space="preserve">" </w:t>
      </w:r>
      <w:proofErr w:type="spellStart"/>
      <w:r>
        <w:rPr>
          <w:rFonts w:ascii="Consolas" w:hAnsi="Consolas" w:cs="Consolas"/>
        </w:rPr>
        <w:t>resourceBundle</w:t>
      </w:r>
      <w:proofErr w:type="spellEnd"/>
      <w:r>
        <w:rPr>
          <w:rFonts w:ascii="Consolas" w:hAnsi="Consolas" w:cs="Consolas"/>
        </w:rPr>
        <w:t>="</w:t>
      </w:r>
      <w:proofErr w:type="spellStart"/>
      <w:r w:rsidR="001C1BF6" w:rsidRPr="002C2DF9">
        <w:rPr>
          <w:rFonts w:ascii="Consolas" w:hAnsi="Consolas" w:cs="Consolas"/>
        </w:rPr>
        <w:t>com.custom.customClientActionsRB</w:t>
      </w:r>
      <w:proofErr w:type="spellEnd"/>
      <w:r>
        <w:rPr>
          <w:rFonts w:ascii="Consolas" w:hAnsi="Consolas" w:cs="Consolas"/>
        </w:rPr>
        <w:t>"&gt;</w:t>
      </w:r>
    </w:p>
    <w:p w:rsidR="00826A98" w:rsidRDefault="00826A98" w:rsidP="00826A98">
      <w:pPr>
        <w:autoSpaceDE w:val="0"/>
        <w:autoSpaceDN w:val="0"/>
        <w:adjustRightInd w:val="0"/>
        <w:ind w:left="720"/>
        <w:rPr>
          <w:rFonts w:ascii="Consolas" w:hAnsi="Consolas" w:cs="Consolas"/>
        </w:rPr>
      </w:pPr>
      <w:r>
        <w:rPr>
          <w:rFonts w:ascii="Consolas" w:hAnsi="Consolas" w:cs="Consolas"/>
        </w:rPr>
        <w:t xml:space="preserve">   &lt;action name="</w:t>
      </w:r>
      <w:proofErr w:type="spellStart"/>
      <w:r>
        <w:rPr>
          <w:rFonts w:ascii="Consolas" w:hAnsi="Consolas" w:cs="Consolas"/>
        </w:rPr>
        <w:t>customBusinessRulesResultWizard</w:t>
      </w:r>
      <w:proofErr w:type="spellEnd"/>
      <w:r>
        <w:rPr>
          <w:rFonts w:ascii="Consolas" w:hAnsi="Consolas" w:cs="Consolas"/>
        </w:rPr>
        <w:t>"&gt;</w:t>
      </w:r>
    </w:p>
    <w:p w:rsidR="00826A98" w:rsidRDefault="00826A98" w:rsidP="00826A98">
      <w:pPr>
        <w:autoSpaceDE w:val="0"/>
        <w:autoSpaceDN w:val="0"/>
        <w:adjustRightInd w:val="0"/>
        <w:ind w:left="720"/>
        <w:rPr>
          <w:rFonts w:ascii="Consolas" w:hAnsi="Consolas" w:cs="Consolas"/>
        </w:rPr>
      </w:pPr>
      <w:r>
        <w:rPr>
          <w:rFonts w:ascii="Consolas" w:hAnsi="Consolas" w:cs="Consolas"/>
        </w:rPr>
        <w:t xml:space="preserve">       &lt;command </w:t>
      </w:r>
      <w:proofErr w:type="spellStart"/>
      <w:r>
        <w:rPr>
          <w:rFonts w:ascii="Consolas" w:hAnsi="Consolas" w:cs="Consolas"/>
        </w:rPr>
        <w:t>windowType</w:t>
      </w:r>
      <w:proofErr w:type="spellEnd"/>
      <w:r>
        <w:rPr>
          <w:rFonts w:ascii="Consolas" w:hAnsi="Consolas" w:cs="Consolas"/>
        </w:rPr>
        <w:t>="</w:t>
      </w:r>
      <w:r>
        <w:rPr>
          <w:rFonts w:ascii="Consolas" w:hAnsi="Consolas" w:cs="Consolas"/>
          <w:color w:val="000000"/>
          <w:u w:val="single"/>
        </w:rPr>
        <w:t>popup</w:t>
      </w:r>
      <w:r>
        <w:rPr>
          <w:rFonts w:ascii="Consolas" w:hAnsi="Consolas" w:cs="Consolas"/>
        </w:rPr>
        <w:t>"/&gt;</w:t>
      </w:r>
    </w:p>
    <w:p w:rsidR="00826A98" w:rsidRDefault="00826A98" w:rsidP="00826A98">
      <w:pPr>
        <w:autoSpaceDE w:val="0"/>
        <w:autoSpaceDN w:val="0"/>
        <w:adjustRightInd w:val="0"/>
        <w:ind w:left="720"/>
        <w:rPr>
          <w:rFonts w:ascii="Consolas" w:hAnsi="Consolas" w:cs="Consolas"/>
        </w:rPr>
      </w:pPr>
      <w:r>
        <w:rPr>
          <w:rFonts w:ascii="Consolas" w:hAnsi="Consolas" w:cs="Consolas"/>
        </w:rPr>
        <w:t xml:space="preserve">   &lt;/action&gt;</w:t>
      </w:r>
    </w:p>
    <w:p w:rsidR="00826A98" w:rsidRDefault="00826A98" w:rsidP="00826A98">
      <w:pPr>
        <w:autoSpaceDE w:val="0"/>
        <w:autoSpaceDN w:val="0"/>
        <w:adjustRightInd w:val="0"/>
        <w:ind w:left="720"/>
        <w:rPr>
          <w:rFonts w:ascii="Consolas" w:hAnsi="Consolas" w:cs="Consolas"/>
        </w:rPr>
      </w:pPr>
      <w:r>
        <w:rPr>
          <w:rFonts w:ascii="Consolas" w:hAnsi="Consolas" w:cs="Consolas"/>
        </w:rPr>
        <w:t>&lt;/</w:t>
      </w:r>
      <w:proofErr w:type="spellStart"/>
      <w:r>
        <w:rPr>
          <w:rFonts w:ascii="Consolas" w:hAnsi="Consolas" w:cs="Consolas"/>
        </w:rPr>
        <w:t>objecttype</w:t>
      </w:r>
      <w:proofErr w:type="spellEnd"/>
      <w:r>
        <w:rPr>
          <w:rFonts w:ascii="Consolas" w:hAnsi="Consolas" w:cs="Consolas"/>
        </w:rPr>
        <w:t>&gt;</w:t>
      </w:r>
    </w:p>
    <w:p w:rsidR="00826A98" w:rsidRDefault="00826A98" w:rsidP="00826A98">
      <w:pPr>
        <w:autoSpaceDE w:val="0"/>
        <w:autoSpaceDN w:val="0"/>
        <w:adjustRightInd w:val="0"/>
        <w:ind w:left="1440"/>
        <w:rPr>
          <w:rFonts w:ascii="Consolas" w:hAnsi="Consolas" w:cs="Consolas"/>
        </w:rPr>
      </w:pPr>
    </w:p>
    <w:p w:rsidR="00660BBA" w:rsidRDefault="00660BBA" w:rsidP="00660BBA">
      <w:r>
        <w:t>The new action require</w:t>
      </w:r>
      <w:r w:rsidR="00546B67">
        <w:t>s</w:t>
      </w:r>
      <w:r>
        <w:t xml:space="preserve"> </w:t>
      </w:r>
      <w:r w:rsidR="00546B67">
        <w:t xml:space="preserve">new </w:t>
      </w:r>
      <w:r>
        <w:t xml:space="preserve">action properties defined in a custom resource file.  See </w:t>
      </w:r>
      <w:hyperlink r:id="rId12" w:history="1">
        <w:r w:rsidRPr="009253A9">
          <w:rPr>
            <w:rStyle w:val="Hyperlink"/>
          </w:rPr>
          <w:t>Windchill Client Architecture Action Framework Overview</w:t>
        </w:r>
      </w:hyperlink>
      <w:r>
        <w:t xml:space="preserve"> for more details on defining new actions.  The following </w:t>
      </w:r>
      <w:r w:rsidR="00333588">
        <w:t>is an example of properties configured for the custom action</w:t>
      </w:r>
      <w:r>
        <w:t>:</w:t>
      </w:r>
    </w:p>
    <w:p w:rsidR="00660BBA" w:rsidRDefault="00660BBA" w:rsidP="00660BBA"/>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@RBEntry</w:t>
      </w:r>
      <w:r>
        <w:rPr>
          <w:rFonts w:ascii="Consolas" w:hAnsi="Consolas" w:cs="Consolas"/>
          <w:color w:val="000000"/>
        </w:rPr>
        <w:t>(</w:t>
      </w:r>
      <w:proofErr w:type="gramEnd"/>
      <w:r>
        <w:rPr>
          <w:rFonts w:ascii="Consolas" w:hAnsi="Consolas" w:cs="Consolas"/>
          <w:color w:val="2A00FF"/>
        </w:rPr>
        <w:t>"View Rule Conflicts"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w:t>
      </w:r>
      <w:proofErr w:type="spellStart"/>
      <w:r>
        <w:rPr>
          <w:rFonts w:ascii="Consolas" w:hAnsi="Consolas" w:cs="Consolas"/>
          <w:color w:val="646464"/>
        </w:rPr>
        <w:t>RBComment</w:t>
      </w:r>
      <w:proofErr w:type="spellEnd"/>
      <w:r>
        <w:rPr>
          <w:rFonts w:ascii="Consolas" w:hAnsi="Consolas" w:cs="Consolas"/>
          <w:color w:val="000000"/>
        </w:rPr>
        <w:t>(</w:t>
      </w:r>
      <w:proofErr w:type="gramEnd"/>
      <w:r>
        <w:rPr>
          <w:rFonts w:ascii="Consolas" w:hAnsi="Consolas" w:cs="Consolas"/>
          <w:color w:val="2A00FF"/>
        </w:rPr>
        <w:t>"Title of the wizard that displays business rules results"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PRIVATE_CONSTANT_0</w:t>
      </w:r>
      <w:r>
        <w:rPr>
          <w:rFonts w:ascii="Consolas" w:hAnsi="Consolas" w:cs="Consolas"/>
          <w:color w:val="000000"/>
        </w:rPr>
        <w:t xml:space="preserve"> = </w:t>
      </w:r>
      <w:r>
        <w:rPr>
          <w:rFonts w:ascii="Consolas" w:hAnsi="Consolas" w:cs="Consolas"/>
          <w:color w:val="2A00FF"/>
        </w:rPr>
        <w:t>"customBusinessRules.customBusinessRulesResultWizard.description"</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@RBEntry</w:t>
      </w:r>
      <w:r>
        <w:rPr>
          <w:rFonts w:ascii="Consolas" w:hAnsi="Consolas" w:cs="Consolas"/>
          <w:color w:val="000000"/>
        </w:rPr>
        <w:t>(</w:t>
      </w:r>
      <w:proofErr w:type="gramEnd"/>
      <w:r>
        <w:rPr>
          <w:rFonts w:ascii="Consolas" w:hAnsi="Consolas" w:cs="Consolas"/>
          <w:color w:val="2A00FF"/>
        </w:rPr>
        <w:t>"View Rule Conflicts"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w:t>
      </w:r>
      <w:proofErr w:type="spellStart"/>
      <w:r>
        <w:rPr>
          <w:rFonts w:ascii="Consolas" w:hAnsi="Consolas" w:cs="Consolas"/>
          <w:color w:val="646464"/>
        </w:rPr>
        <w:t>RBComment</w:t>
      </w:r>
      <w:proofErr w:type="spellEnd"/>
      <w:r>
        <w:rPr>
          <w:rFonts w:ascii="Consolas" w:hAnsi="Consolas" w:cs="Consolas"/>
          <w:color w:val="000000"/>
        </w:rPr>
        <w:t>(</w:t>
      </w:r>
      <w:proofErr w:type="gramEnd"/>
      <w:r>
        <w:rPr>
          <w:rFonts w:ascii="Consolas" w:hAnsi="Consolas" w:cs="Consolas"/>
          <w:color w:val="2A00FF"/>
        </w:rPr>
        <w:t>"Title of the wizard that displays business rules results"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PRIVATE_CONSTANT_1</w:t>
      </w:r>
      <w:r>
        <w:rPr>
          <w:rFonts w:ascii="Consolas" w:hAnsi="Consolas" w:cs="Consolas"/>
          <w:color w:val="000000"/>
        </w:rPr>
        <w:t xml:space="preserve"> = </w:t>
      </w:r>
      <w:r>
        <w:rPr>
          <w:rFonts w:ascii="Consolas" w:hAnsi="Consolas" w:cs="Consolas"/>
          <w:color w:val="2A00FF"/>
        </w:rPr>
        <w:t>"</w:t>
      </w:r>
      <w:proofErr w:type="spellStart"/>
      <w:r>
        <w:rPr>
          <w:rFonts w:ascii="Consolas" w:hAnsi="Consolas" w:cs="Consolas"/>
          <w:color w:val="2A00FF"/>
        </w:rPr>
        <w:t>customBusinessRules.customBusinessRulesResultWizard.title</w:t>
      </w:r>
      <w:proofErr w:type="spellEnd"/>
      <w:r>
        <w:rPr>
          <w:rFonts w:ascii="Consolas" w:hAnsi="Consolas" w:cs="Consolas"/>
          <w:color w:val="2A00FF"/>
        </w:rPr>
        <w:t>"</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@RBEntry</w:t>
      </w:r>
      <w:r>
        <w:rPr>
          <w:rFonts w:ascii="Consolas" w:hAnsi="Consolas" w:cs="Consolas"/>
          <w:color w:val="000000"/>
        </w:rPr>
        <w:t>(</w:t>
      </w:r>
      <w:proofErr w:type="gramEnd"/>
      <w:r>
        <w:rPr>
          <w:rFonts w:ascii="Consolas" w:hAnsi="Consolas" w:cs="Consolas"/>
          <w:color w:val="2A00FF"/>
        </w:rPr>
        <w:t>"View Rule Conflicts"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w:t>
      </w:r>
      <w:proofErr w:type="spellStart"/>
      <w:r>
        <w:rPr>
          <w:rFonts w:ascii="Consolas" w:hAnsi="Consolas" w:cs="Consolas"/>
          <w:color w:val="646464"/>
        </w:rPr>
        <w:t>RBComment</w:t>
      </w:r>
      <w:proofErr w:type="spellEnd"/>
      <w:r>
        <w:rPr>
          <w:rFonts w:ascii="Consolas" w:hAnsi="Consolas" w:cs="Consolas"/>
          <w:color w:val="000000"/>
        </w:rPr>
        <w:t>(</w:t>
      </w:r>
      <w:proofErr w:type="gramEnd"/>
      <w:r>
        <w:rPr>
          <w:rFonts w:ascii="Consolas" w:hAnsi="Consolas" w:cs="Consolas"/>
          <w:color w:val="2A00FF"/>
        </w:rPr>
        <w:t>"Title of the wizard that displays business rules results"</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PRIVATE_CONSTANT_2</w:t>
      </w:r>
      <w:r>
        <w:rPr>
          <w:rFonts w:ascii="Consolas" w:hAnsi="Consolas" w:cs="Consolas"/>
          <w:color w:val="000000"/>
        </w:rPr>
        <w:t xml:space="preserve"> = </w:t>
      </w:r>
      <w:r>
        <w:rPr>
          <w:rFonts w:ascii="Consolas" w:hAnsi="Consolas" w:cs="Consolas"/>
          <w:color w:val="2A00FF"/>
        </w:rPr>
        <w:t>"</w:t>
      </w:r>
      <w:proofErr w:type="spellStart"/>
      <w:r>
        <w:rPr>
          <w:rFonts w:ascii="Consolas" w:hAnsi="Consolas" w:cs="Consolas"/>
          <w:color w:val="2A00FF"/>
        </w:rPr>
        <w:t>customBusinessRules.customBusinessRulesResultWizard.tooltip</w:t>
      </w:r>
      <w:proofErr w:type="spellEnd"/>
      <w:r>
        <w:rPr>
          <w:rFonts w:ascii="Consolas" w:hAnsi="Consolas" w:cs="Consolas"/>
          <w:color w:val="2A00FF"/>
        </w:rPr>
        <w:t>"</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@RBEntry</w:t>
      </w:r>
      <w:r>
        <w:rPr>
          <w:rFonts w:ascii="Consolas" w:hAnsi="Consolas" w:cs="Consolas"/>
          <w:color w:val="000000"/>
        </w:rPr>
        <w:t>(</w:t>
      </w:r>
      <w:proofErr w:type="gramEnd"/>
      <w:r>
        <w:rPr>
          <w:rFonts w:ascii="Consolas" w:hAnsi="Consolas" w:cs="Consolas"/>
          <w:color w:val="2A00FF"/>
        </w:rPr>
        <w:t>"width=940,height=600"</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w:t>
      </w:r>
      <w:proofErr w:type="spellStart"/>
      <w:r>
        <w:rPr>
          <w:rFonts w:ascii="Consolas" w:hAnsi="Consolas" w:cs="Consolas"/>
          <w:color w:val="646464"/>
        </w:rPr>
        <w:t>RBPseudo</w:t>
      </w:r>
      <w:proofErr w:type="spellEnd"/>
      <w:r>
        <w:rPr>
          <w:rFonts w:ascii="Consolas" w:hAnsi="Consolas" w:cs="Consolas"/>
          <w:color w:val="000000"/>
        </w:rPr>
        <w:t>(</w:t>
      </w:r>
      <w:proofErr w:type="gramEnd"/>
      <w:r>
        <w:rPr>
          <w:rFonts w:ascii="Consolas" w:hAnsi="Consolas" w:cs="Consolas"/>
          <w:b/>
          <w:bCs/>
          <w:color w:val="7F0055"/>
        </w:rPr>
        <w:t>false</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r>
        <w:rPr>
          <w:rFonts w:ascii="Consolas" w:hAnsi="Consolas" w:cs="Consolas"/>
          <w:color w:val="000000"/>
        </w:rPr>
        <w:t xml:space="preserve">    </w:t>
      </w:r>
      <w:proofErr w:type="gramStart"/>
      <w:r>
        <w:rPr>
          <w:rFonts w:ascii="Consolas" w:hAnsi="Consolas" w:cs="Consolas"/>
          <w:color w:val="646464"/>
        </w:rPr>
        <w:t>@</w:t>
      </w:r>
      <w:proofErr w:type="spellStart"/>
      <w:r>
        <w:rPr>
          <w:rFonts w:ascii="Consolas" w:hAnsi="Consolas" w:cs="Consolas"/>
          <w:color w:val="646464"/>
        </w:rPr>
        <w:t>RBComment</w:t>
      </w:r>
      <w:proofErr w:type="spellEnd"/>
      <w:r>
        <w:rPr>
          <w:rFonts w:ascii="Consolas" w:hAnsi="Consolas" w:cs="Consolas"/>
          <w:color w:val="000000"/>
        </w:rPr>
        <w:t>(</w:t>
      </w:r>
      <w:proofErr w:type="gramEnd"/>
      <w:r>
        <w:rPr>
          <w:rFonts w:ascii="Consolas" w:hAnsi="Consolas" w:cs="Consolas"/>
          <w:color w:val="2A00FF"/>
        </w:rPr>
        <w:t>"DO NOT TRANSLATE"</w:t>
      </w:r>
      <w:r>
        <w:rPr>
          <w:rFonts w:ascii="Consolas" w:hAnsi="Consolas" w:cs="Consolas"/>
          <w:color w:val="000000"/>
        </w:rPr>
        <w:t>)</w:t>
      </w:r>
    </w:p>
    <w:p w:rsidR="00660BBA" w:rsidRDefault="00660BBA" w:rsidP="00660BBA">
      <w:r>
        <w:rPr>
          <w:rFonts w:ascii="Consolas" w:hAnsi="Consolas" w:cs="Consolas"/>
          <w:color w:val="000000"/>
        </w:rPr>
        <w:t xml:space="preserve">    </w:t>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final</w:t>
      </w:r>
      <w:r>
        <w:rPr>
          <w:rFonts w:ascii="Consolas" w:hAnsi="Consolas" w:cs="Consolas"/>
          <w:color w:val="000000"/>
        </w:rPr>
        <w:t xml:space="preserve"> String </w:t>
      </w:r>
      <w:r>
        <w:rPr>
          <w:rFonts w:ascii="Consolas" w:hAnsi="Consolas" w:cs="Consolas"/>
          <w:i/>
          <w:iCs/>
          <w:color w:val="0000C0"/>
        </w:rPr>
        <w:t>VIEW_CONFLICTS_MOREURLINFO</w:t>
      </w:r>
      <w:r>
        <w:rPr>
          <w:rFonts w:ascii="Consolas" w:hAnsi="Consolas" w:cs="Consolas"/>
          <w:color w:val="000000"/>
        </w:rPr>
        <w:t xml:space="preserve"> = </w:t>
      </w:r>
      <w:r>
        <w:rPr>
          <w:rFonts w:ascii="Consolas" w:hAnsi="Consolas" w:cs="Consolas"/>
          <w:color w:val="2A00FF"/>
        </w:rPr>
        <w:t>"customBusinessRules.customBusinessRulesResultWizard.moreurlinfo"</w:t>
      </w:r>
      <w:r>
        <w:rPr>
          <w:rFonts w:ascii="Consolas" w:hAnsi="Consolas" w:cs="Consolas"/>
          <w:color w:val="000000"/>
        </w:rPr>
        <w:t>;</w:t>
      </w:r>
    </w:p>
    <w:p w:rsidR="00660BBA" w:rsidRDefault="00660BBA" w:rsidP="00660BBA">
      <w:pPr>
        <w:autoSpaceDE w:val="0"/>
        <w:autoSpaceDN w:val="0"/>
        <w:adjustRightInd w:val="0"/>
        <w:rPr>
          <w:rFonts w:ascii="Consolas" w:hAnsi="Consolas" w:cs="Consolas"/>
        </w:rPr>
      </w:pPr>
    </w:p>
    <w:p w:rsidR="00660BBA" w:rsidRDefault="00660BBA" w:rsidP="00826A98">
      <w:pPr>
        <w:autoSpaceDE w:val="0"/>
        <w:autoSpaceDN w:val="0"/>
        <w:adjustRightInd w:val="0"/>
        <w:ind w:left="1440"/>
        <w:rPr>
          <w:rFonts w:ascii="Consolas" w:hAnsi="Consolas" w:cs="Consolas"/>
        </w:rPr>
      </w:pPr>
    </w:p>
    <w:p w:rsidR="000205ED" w:rsidRDefault="000205ED" w:rsidP="00826A98">
      <w:pPr>
        <w:pStyle w:val="Heading4"/>
      </w:pPr>
      <w:r>
        <w:t>Define Business Rules Result</w:t>
      </w:r>
      <w:r w:rsidR="008E3AD7">
        <w:t>s</w:t>
      </w:r>
      <w:r>
        <w:t xml:space="preserve"> </w:t>
      </w:r>
      <w:r w:rsidR="00E96391">
        <w:t>Table Step Action</w:t>
      </w:r>
    </w:p>
    <w:p w:rsidR="001F28E1" w:rsidRDefault="00826A98" w:rsidP="00826A98">
      <w:r>
        <w:t xml:space="preserve">Using the </w:t>
      </w:r>
      <w:proofErr w:type="spellStart"/>
      <w:r>
        <w:t>ComponentId</w:t>
      </w:r>
      <w:proofErr w:type="spellEnd"/>
      <w:r>
        <w:t xml:space="preserve"> defined in the custom table builder</w:t>
      </w:r>
      <w:r w:rsidR="00BA48E3">
        <w:t xml:space="preserve"> in 3.4.1</w:t>
      </w:r>
      <w:r>
        <w:t xml:space="preserve"> define a new action </w:t>
      </w:r>
      <w:r w:rsidR="00546B67">
        <w:t xml:space="preserve">to </w:t>
      </w:r>
      <w:r>
        <w:t>display the business results table</w:t>
      </w:r>
      <w:r w:rsidR="00E96391">
        <w:t xml:space="preserve"> in </w:t>
      </w:r>
      <w:r w:rsidR="00B60A9E">
        <w:rPr>
          <w:rStyle w:val="cf-sanserif-combined-default"/>
          <w:rFonts w:ascii="Arial" w:hAnsi="Arial" w:cs="Arial"/>
          <w:color w:val="000000"/>
        </w:rPr>
        <w:t>/</w:t>
      </w:r>
      <w:r w:rsidR="00B60A9E">
        <w:rPr>
          <w:rStyle w:val="cf-sanserif-combined-default"/>
          <w:rFonts w:ascii="Arial" w:hAnsi="Arial" w:cs="Arial"/>
          <w:i/>
          <w:iCs/>
          <w:color w:val="000000"/>
        </w:rPr>
        <w:t>&lt;</w:t>
      </w:r>
      <w:proofErr w:type="spellStart"/>
      <w:r w:rsidR="00B60A9E">
        <w:rPr>
          <w:rStyle w:val="cf-sanserif-combined-default"/>
          <w:rFonts w:ascii="Arial" w:hAnsi="Arial" w:cs="Arial"/>
          <w:i/>
          <w:iCs/>
          <w:color w:val="000000"/>
        </w:rPr>
        <w:t>windchill</w:t>
      </w:r>
      <w:proofErr w:type="spellEnd"/>
      <w:r w:rsidR="00B60A9E">
        <w:rPr>
          <w:rStyle w:val="cf-sanserif-combined-default"/>
          <w:rFonts w:ascii="Arial" w:hAnsi="Arial" w:cs="Arial"/>
          <w:i/>
          <w:iCs/>
          <w:color w:val="000000"/>
        </w:rPr>
        <w:t>&gt;/</w:t>
      </w:r>
      <w:r w:rsidR="00B60A9E">
        <w:t>codebase/</w:t>
      </w:r>
      <w:proofErr w:type="spellStart"/>
      <w:r w:rsidR="00E96391">
        <w:t>config</w:t>
      </w:r>
      <w:proofErr w:type="spellEnd"/>
      <w:r w:rsidR="00E96391">
        <w:t xml:space="preserve">/actions/custom-actions.xml.  </w:t>
      </w:r>
    </w:p>
    <w:p w:rsidR="00E96391" w:rsidRDefault="00E96391" w:rsidP="00826A98"/>
    <w:p w:rsidR="00E96391" w:rsidRDefault="00E96391" w:rsidP="00826A98">
      <w:pPr>
        <w:autoSpaceDE w:val="0"/>
        <w:autoSpaceDN w:val="0"/>
        <w:adjustRightInd w:val="0"/>
        <w:ind w:left="720"/>
        <w:rPr>
          <w:rFonts w:ascii="Consolas" w:hAnsi="Consolas" w:cs="Consolas"/>
        </w:rPr>
      </w:pPr>
      <w:r>
        <w:rPr>
          <w:rFonts w:ascii="Consolas" w:hAnsi="Consolas" w:cs="Consolas"/>
        </w:rPr>
        <w:t>&lt;</w:t>
      </w:r>
      <w:proofErr w:type="spellStart"/>
      <w:r>
        <w:rPr>
          <w:rFonts w:ascii="Consolas" w:hAnsi="Consolas" w:cs="Consolas"/>
        </w:rPr>
        <w:t>objecttype</w:t>
      </w:r>
      <w:proofErr w:type="spellEnd"/>
      <w:r>
        <w:rPr>
          <w:rFonts w:ascii="Consolas" w:hAnsi="Consolas" w:cs="Consolas"/>
        </w:rPr>
        <w:t xml:space="preserve"> name="</w:t>
      </w:r>
      <w:proofErr w:type="spellStart"/>
      <w:r>
        <w:rPr>
          <w:rFonts w:ascii="Consolas" w:hAnsi="Consolas" w:cs="Consolas"/>
        </w:rPr>
        <w:t>customBusinessRules</w:t>
      </w:r>
      <w:proofErr w:type="spellEnd"/>
      <w:r>
        <w:rPr>
          <w:rFonts w:ascii="Consolas" w:hAnsi="Consolas" w:cs="Consolas"/>
        </w:rPr>
        <w:t xml:space="preserve">" </w:t>
      </w:r>
      <w:proofErr w:type="spellStart"/>
      <w:r>
        <w:rPr>
          <w:rFonts w:ascii="Consolas" w:hAnsi="Consolas" w:cs="Consolas"/>
        </w:rPr>
        <w:t>resourceBundle</w:t>
      </w:r>
      <w:proofErr w:type="spellEnd"/>
      <w:r>
        <w:rPr>
          <w:rFonts w:ascii="Consolas" w:hAnsi="Consolas" w:cs="Consolas"/>
        </w:rPr>
        <w:t>="</w:t>
      </w:r>
      <w:proofErr w:type="spellStart"/>
      <w:r w:rsidR="002C2DF9" w:rsidRPr="002C2DF9">
        <w:rPr>
          <w:rFonts w:ascii="Consolas" w:hAnsi="Consolas" w:cs="Consolas"/>
        </w:rPr>
        <w:t>com.custom.customClientActionsRB</w:t>
      </w:r>
      <w:proofErr w:type="spellEnd"/>
      <w:r>
        <w:rPr>
          <w:rFonts w:ascii="Consolas" w:hAnsi="Consolas" w:cs="Consolas"/>
        </w:rPr>
        <w:t>"&gt;</w:t>
      </w:r>
    </w:p>
    <w:p w:rsidR="00E96391" w:rsidRDefault="00E96391" w:rsidP="00826A98">
      <w:pPr>
        <w:autoSpaceDE w:val="0"/>
        <w:autoSpaceDN w:val="0"/>
        <w:adjustRightInd w:val="0"/>
        <w:ind w:left="720"/>
        <w:rPr>
          <w:rFonts w:ascii="Consolas" w:hAnsi="Consolas" w:cs="Consolas"/>
        </w:rPr>
      </w:pPr>
      <w:r>
        <w:rPr>
          <w:rFonts w:ascii="Consolas" w:hAnsi="Consolas" w:cs="Consolas"/>
        </w:rPr>
        <w:t xml:space="preserve">   &lt;action name="</w:t>
      </w:r>
      <w:proofErr w:type="spellStart"/>
      <w:r>
        <w:rPr>
          <w:rFonts w:ascii="Consolas" w:hAnsi="Consolas" w:cs="Consolas"/>
        </w:rPr>
        <w:t>customBusinessRulesResultStep</w:t>
      </w:r>
      <w:proofErr w:type="spellEnd"/>
      <w:r>
        <w:rPr>
          <w:rFonts w:ascii="Consolas" w:hAnsi="Consolas" w:cs="Consolas"/>
        </w:rPr>
        <w:t>"&gt;</w:t>
      </w:r>
    </w:p>
    <w:p w:rsidR="00E96391" w:rsidRDefault="00E96391" w:rsidP="00826A98">
      <w:pPr>
        <w:autoSpaceDE w:val="0"/>
        <w:autoSpaceDN w:val="0"/>
        <w:adjustRightInd w:val="0"/>
        <w:ind w:left="720"/>
        <w:rPr>
          <w:rFonts w:ascii="Consolas" w:hAnsi="Consolas" w:cs="Consolas"/>
        </w:rPr>
      </w:pPr>
      <w:r>
        <w:rPr>
          <w:rFonts w:ascii="Consolas" w:hAnsi="Consolas" w:cs="Consolas"/>
        </w:rPr>
        <w:t xml:space="preserve">       &lt;component name="</w:t>
      </w:r>
      <w:proofErr w:type="spellStart"/>
      <w:r>
        <w:rPr>
          <w:rFonts w:ascii="Consolas" w:hAnsi="Consolas" w:cs="Consolas"/>
        </w:rPr>
        <w:t>CustomBusinessRulesResultsTable</w:t>
      </w:r>
      <w:proofErr w:type="spellEnd"/>
      <w:r>
        <w:rPr>
          <w:rFonts w:ascii="Consolas" w:hAnsi="Consolas" w:cs="Consolas"/>
        </w:rPr>
        <w:t xml:space="preserve">"/&gt; </w:t>
      </w:r>
    </w:p>
    <w:p w:rsidR="00E96391" w:rsidRDefault="00E96391" w:rsidP="00826A98">
      <w:pPr>
        <w:autoSpaceDE w:val="0"/>
        <w:autoSpaceDN w:val="0"/>
        <w:adjustRightInd w:val="0"/>
        <w:ind w:left="720"/>
        <w:rPr>
          <w:rFonts w:ascii="Consolas" w:hAnsi="Consolas" w:cs="Consolas"/>
        </w:rPr>
      </w:pPr>
      <w:r>
        <w:rPr>
          <w:rFonts w:ascii="Consolas" w:hAnsi="Consolas" w:cs="Consolas"/>
        </w:rPr>
        <w:t xml:space="preserve">    &lt;/action&gt;</w:t>
      </w:r>
    </w:p>
    <w:p w:rsidR="00E96391" w:rsidRDefault="00E96391" w:rsidP="00826A98">
      <w:pPr>
        <w:autoSpaceDE w:val="0"/>
        <w:autoSpaceDN w:val="0"/>
        <w:adjustRightInd w:val="0"/>
        <w:ind w:left="720"/>
        <w:rPr>
          <w:rFonts w:ascii="Consolas" w:hAnsi="Consolas" w:cs="Consolas"/>
        </w:rPr>
      </w:pPr>
      <w:r>
        <w:rPr>
          <w:rFonts w:ascii="Consolas" w:hAnsi="Consolas" w:cs="Consolas"/>
        </w:rPr>
        <w:t>&lt;/</w:t>
      </w:r>
      <w:proofErr w:type="spellStart"/>
      <w:r>
        <w:rPr>
          <w:rFonts w:ascii="Consolas" w:hAnsi="Consolas" w:cs="Consolas"/>
        </w:rPr>
        <w:t>objecttype</w:t>
      </w:r>
      <w:proofErr w:type="spellEnd"/>
      <w:r>
        <w:rPr>
          <w:rFonts w:ascii="Consolas" w:hAnsi="Consolas" w:cs="Consolas"/>
        </w:rPr>
        <w:t>&gt;</w:t>
      </w:r>
    </w:p>
    <w:p w:rsidR="00826A98" w:rsidRPr="00826A98" w:rsidRDefault="00826A98" w:rsidP="00826A98"/>
    <w:p w:rsidR="00826A98" w:rsidRDefault="00826A98" w:rsidP="00826A98">
      <w:pPr>
        <w:pStyle w:val="Heading3"/>
      </w:pPr>
      <w:r>
        <w:lastRenderedPageBreak/>
        <w:t>Define Business Rules Results Action JSP</w:t>
      </w:r>
    </w:p>
    <w:p w:rsidR="007B334D" w:rsidRDefault="00826A98" w:rsidP="00826A98">
      <w:r>
        <w:t xml:space="preserve">In order to display the table when launching the custom business rule action a single step wizard needs to be defined using a </w:t>
      </w:r>
      <w:proofErr w:type="spellStart"/>
      <w:r>
        <w:t>jsp</w:t>
      </w:r>
      <w:proofErr w:type="spellEnd"/>
      <w:r>
        <w:t xml:space="preserve"> file.  The name of the </w:t>
      </w:r>
      <w:proofErr w:type="spellStart"/>
      <w:r>
        <w:t>jsp</w:t>
      </w:r>
      <w:proofErr w:type="spellEnd"/>
      <w:r>
        <w:t xml:space="preserve"> should match the name of the action and should be in a package </w:t>
      </w:r>
      <w:r w:rsidR="007B334D">
        <w:t xml:space="preserve">with the same name of the action object type </w:t>
      </w:r>
      <w:r>
        <w:t xml:space="preserve">under </w:t>
      </w:r>
      <w:r w:rsidR="00546B67">
        <w:t xml:space="preserve">directory </w:t>
      </w:r>
      <w:r w:rsidR="00B60A9E">
        <w:rPr>
          <w:rStyle w:val="cf-sanserif-combined-default"/>
          <w:rFonts w:ascii="Arial" w:hAnsi="Arial" w:cs="Arial"/>
          <w:color w:val="000000"/>
        </w:rPr>
        <w:t>/</w:t>
      </w:r>
      <w:r w:rsidR="00B60A9E">
        <w:rPr>
          <w:rStyle w:val="cf-sanserif-combined-default"/>
          <w:rFonts w:ascii="Arial" w:hAnsi="Arial" w:cs="Arial"/>
          <w:i/>
          <w:iCs/>
          <w:color w:val="000000"/>
        </w:rPr>
        <w:t>&lt;</w:t>
      </w:r>
      <w:proofErr w:type="spellStart"/>
      <w:r w:rsidR="00B60A9E">
        <w:rPr>
          <w:rStyle w:val="cf-sanserif-combined-default"/>
          <w:rFonts w:ascii="Arial" w:hAnsi="Arial" w:cs="Arial"/>
          <w:i/>
          <w:iCs/>
          <w:color w:val="000000"/>
        </w:rPr>
        <w:t>windchill</w:t>
      </w:r>
      <w:proofErr w:type="spellEnd"/>
      <w:r w:rsidR="00B60A9E">
        <w:rPr>
          <w:rStyle w:val="cf-sanserif-combined-default"/>
          <w:rFonts w:ascii="Arial" w:hAnsi="Arial" w:cs="Arial"/>
          <w:i/>
          <w:iCs/>
          <w:color w:val="000000"/>
        </w:rPr>
        <w:t>&gt;/</w:t>
      </w:r>
      <w:r w:rsidR="00B60A9E">
        <w:t>codebase/</w:t>
      </w:r>
      <w:proofErr w:type="spellStart"/>
      <w:r>
        <w:t>netmarkets</w:t>
      </w:r>
      <w:proofErr w:type="spellEnd"/>
      <w:r>
        <w:t>/</w:t>
      </w:r>
      <w:proofErr w:type="spellStart"/>
      <w:r>
        <w:t>jsp</w:t>
      </w:r>
      <w:proofErr w:type="spellEnd"/>
      <w:r w:rsidR="007B334D">
        <w:t xml:space="preserve">.  For </w:t>
      </w:r>
      <w:r w:rsidR="00546B67">
        <w:t xml:space="preserve">the </w:t>
      </w:r>
      <w:r w:rsidR="007B334D">
        <w:t xml:space="preserve">action defined in 3.4.3.1 </w:t>
      </w:r>
      <w:r w:rsidR="00546B67">
        <w:t xml:space="preserve">the </w:t>
      </w:r>
      <w:r w:rsidR="007B334D">
        <w:t xml:space="preserve">package and name </w:t>
      </w:r>
      <w:r w:rsidR="00546B67">
        <w:t>is</w:t>
      </w:r>
      <w:r w:rsidR="007B334D">
        <w:t>:</w:t>
      </w:r>
    </w:p>
    <w:p w:rsidR="007B334D" w:rsidRDefault="007B334D" w:rsidP="007B334D">
      <w:pPr>
        <w:ind w:left="720"/>
      </w:pPr>
    </w:p>
    <w:p w:rsidR="00826A98" w:rsidRDefault="00B60A9E" w:rsidP="00B60A9E">
      <w:r>
        <w:rPr>
          <w:rStyle w:val="cf-sanserif-combined-default"/>
          <w:rFonts w:ascii="Arial" w:hAnsi="Arial" w:cs="Arial"/>
          <w:color w:val="000000"/>
        </w:rPr>
        <w:t>/</w:t>
      </w:r>
      <w:r>
        <w:rPr>
          <w:rStyle w:val="cf-sanserif-combined-default"/>
          <w:rFonts w:ascii="Arial" w:hAnsi="Arial" w:cs="Arial"/>
          <w:i/>
          <w:iCs/>
          <w:color w:val="000000"/>
        </w:rPr>
        <w:t>&lt;windchill&gt;/</w:t>
      </w:r>
      <w:r>
        <w:t>codebase/</w:t>
      </w:r>
      <w:r w:rsidR="007B334D">
        <w:t>netmarkets/jsp/customBusinessRules/customBusinessRulesResultWizard.jsp</w:t>
      </w:r>
    </w:p>
    <w:p w:rsidR="007B334D" w:rsidRDefault="007B334D" w:rsidP="007B334D">
      <w:pPr>
        <w:ind w:left="720"/>
      </w:pPr>
    </w:p>
    <w:p w:rsidR="00E3369A" w:rsidRPr="00B646D2" w:rsidRDefault="007B334D" w:rsidP="00E3369A">
      <w:r>
        <w:t xml:space="preserve">The following </w:t>
      </w:r>
      <w:proofErr w:type="spellStart"/>
      <w:r>
        <w:t>jsp</w:t>
      </w:r>
      <w:proofErr w:type="spellEnd"/>
      <w:r>
        <w:t xml:space="preserve"> </w:t>
      </w:r>
      <w:r w:rsidR="00546B67">
        <w:t xml:space="preserve">sample </w:t>
      </w:r>
      <w:r>
        <w:t xml:space="preserve">describes a single step wizard which includes the action defined in 3.4.3.2.  For more details about describing wizards see </w:t>
      </w:r>
      <w:hyperlink r:id="rId13" w:history="1">
        <w:r w:rsidR="00E3369A" w:rsidRPr="009253A9">
          <w:rPr>
            <w:rStyle w:val="Hyperlink"/>
          </w:rPr>
          <w:t>Windchill Client Architecture Wizard</w:t>
        </w:r>
      </w:hyperlink>
    </w:p>
    <w:p w:rsidR="007B334D" w:rsidRDefault="007B334D" w:rsidP="007B334D">
      <w:r>
        <w:t xml:space="preserve">. </w:t>
      </w:r>
    </w:p>
    <w:p w:rsidR="007B334D" w:rsidRDefault="007B334D" w:rsidP="007B334D"/>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&lt;%@ </w:t>
      </w:r>
      <w:proofErr w:type="spellStart"/>
      <w:r w:rsidRPr="00CD7996">
        <w:rPr>
          <w:rFonts w:ascii="Consolas" w:hAnsi="Consolas" w:cs="Consolas"/>
          <w:sz w:val="16"/>
          <w:szCs w:val="16"/>
        </w:rPr>
        <w:t>taglib</w:t>
      </w:r>
      <w:proofErr w:type="spellEnd"/>
      <w:r w:rsidRPr="00CD7996">
        <w:rPr>
          <w:rFonts w:ascii="Consolas" w:hAnsi="Consolas" w:cs="Consolas"/>
          <w:sz w:val="16"/>
          <w:szCs w:val="16"/>
        </w:rPr>
        <w:t xml:space="preserve"> prefix="</w:t>
      </w:r>
      <w:proofErr w:type="spellStart"/>
      <w:r w:rsidRPr="00CD7996">
        <w:rPr>
          <w:rFonts w:ascii="Consolas" w:hAnsi="Consolas" w:cs="Consolas"/>
          <w:sz w:val="16"/>
          <w:szCs w:val="16"/>
        </w:rPr>
        <w:t>jca</w:t>
      </w:r>
      <w:proofErr w:type="spellEnd"/>
      <w:r w:rsidRPr="00CD7996">
        <w:rPr>
          <w:rFonts w:ascii="Consolas" w:hAnsi="Consolas" w:cs="Consolas"/>
          <w:sz w:val="16"/>
          <w:szCs w:val="16"/>
        </w:rPr>
        <w:t xml:space="preserve">" </w:t>
      </w:r>
      <w:proofErr w:type="spellStart"/>
      <w:r w:rsidRPr="00CD7996">
        <w:rPr>
          <w:rFonts w:ascii="Consolas" w:hAnsi="Consolas" w:cs="Consolas"/>
          <w:sz w:val="16"/>
          <w:szCs w:val="16"/>
        </w:rPr>
        <w:t>uri</w:t>
      </w:r>
      <w:proofErr w:type="spellEnd"/>
      <w:r w:rsidRPr="00CD7996">
        <w:rPr>
          <w:rFonts w:ascii="Consolas" w:hAnsi="Consolas" w:cs="Consolas"/>
          <w:sz w:val="16"/>
          <w:szCs w:val="16"/>
        </w:rPr>
        <w:t>="http://www.ptc.com/windchill/taglib/components"%&gt;</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 include file="/</w:t>
      </w:r>
      <w:proofErr w:type="spellStart"/>
      <w:r w:rsidRPr="00CD7996">
        <w:rPr>
          <w:rFonts w:ascii="Consolas" w:hAnsi="Consolas" w:cs="Consolas"/>
          <w:sz w:val="16"/>
          <w:szCs w:val="16"/>
        </w:rPr>
        <w:t>netmarkets</w:t>
      </w:r>
      <w:proofErr w:type="spellEnd"/>
      <w:r w:rsidRPr="00CD7996">
        <w:rPr>
          <w:rFonts w:ascii="Consolas" w:hAnsi="Consolas" w:cs="Consolas"/>
          <w:sz w:val="16"/>
          <w:szCs w:val="16"/>
        </w:rPr>
        <w:t>/</w:t>
      </w:r>
      <w:proofErr w:type="spellStart"/>
      <w:r w:rsidRPr="00CD7996">
        <w:rPr>
          <w:rFonts w:ascii="Consolas" w:hAnsi="Consolas" w:cs="Consolas"/>
          <w:sz w:val="16"/>
          <w:szCs w:val="16"/>
        </w:rPr>
        <w:t>jsp</w:t>
      </w:r>
      <w:proofErr w:type="spellEnd"/>
      <w:r w:rsidRPr="00CD7996">
        <w:rPr>
          <w:rFonts w:ascii="Consolas" w:hAnsi="Consolas" w:cs="Consolas"/>
          <w:sz w:val="16"/>
          <w:szCs w:val="16"/>
        </w:rPr>
        <w:t>/components/</w:t>
      </w:r>
      <w:proofErr w:type="spellStart"/>
      <w:r w:rsidRPr="00CD7996">
        <w:rPr>
          <w:rFonts w:ascii="Consolas" w:hAnsi="Consolas" w:cs="Consolas"/>
          <w:sz w:val="16"/>
          <w:szCs w:val="16"/>
        </w:rPr>
        <w:t>beginWizard.jspf</w:t>
      </w:r>
      <w:proofErr w:type="spellEnd"/>
      <w:r w:rsidRPr="00CD7996">
        <w:rPr>
          <w:rFonts w:ascii="Consolas" w:hAnsi="Consolas" w:cs="Consolas"/>
          <w:sz w:val="16"/>
          <w:szCs w:val="16"/>
        </w:rPr>
        <w:t>"%&gt;</w:t>
      </w:r>
    </w:p>
    <w:p w:rsidR="007B334D" w:rsidRPr="00CD7996" w:rsidRDefault="007B334D" w:rsidP="007B334D">
      <w:pPr>
        <w:autoSpaceDE w:val="0"/>
        <w:autoSpaceDN w:val="0"/>
        <w:adjustRightInd w:val="0"/>
        <w:ind w:left="720"/>
        <w:rPr>
          <w:rFonts w:ascii="Consolas" w:hAnsi="Consolas" w:cs="Consolas"/>
          <w:sz w:val="16"/>
          <w:szCs w:val="16"/>
        </w:rPr>
      </w:pPr>
      <w:proofErr w:type="gramStart"/>
      <w:r w:rsidRPr="00CD7996">
        <w:rPr>
          <w:rFonts w:ascii="Consolas" w:hAnsi="Consolas" w:cs="Consolas"/>
          <w:sz w:val="16"/>
          <w:szCs w:val="16"/>
        </w:rPr>
        <w:t>&lt;!--</w:t>
      </w:r>
      <w:proofErr w:type="gramEnd"/>
      <w:r w:rsidRPr="00CD7996">
        <w:rPr>
          <w:rFonts w:ascii="Consolas" w:hAnsi="Consolas" w:cs="Consolas"/>
          <w:sz w:val="16"/>
          <w:szCs w:val="16"/>
        </w:rPr>
        <w:t xml:space="preserve"> Need to set </w:t>
      </w:r>
      <w:proofErr w:type="spellStart"/>
      <w:r w:rsidRPr="00CD7996">
        <w:rPr>
          <w:rFonts w:ascii="Consolas" w:hAnsi="Consolas" w:cs="Consolas"/>
          <w:sz w:val="16"/>
          <w:szCs w:val="16"/>
        </w:rPr>
        <w:t>isWizard</w:t>
      </w:r>
      <w:proofErr w:type="spellEnd"/>
      <w:r w:rsidRPr="00CD7996">
        <w:rPr>
          <w:rFonts w:ascii="Consolas" w:hAnsi="Consolas" w:cs="Consolas"/>
          <w:sz w:val="16"/>
          <w:szCs w:val="16"/>
        </w:rPr>
        <w:t xml:space="preserve"> and </w:t>
      </w:r>
      <w:proofErr w:type="spellStart"/>
      <w:r w:rsidRPr="00CD7996">
        <w:rPr>
          <w:rFonts w:ascii="Consolas" w:hAnsi="Consolas" w:cs="Consolas"/>
          <w:sz w:val="16"/>
          <w:szCs w:val="16"/>
        </w:rPr>
        <w:t>popupWindow</w:t>
      </w:r>
      <w:proofErr w:type="spellEnd"/>
      <w:r w:rsidRPr="00CD7996">
        <w:rPr>
          <w:rFonts w:ascii="Consolas" w:hAnsi="Consolas" w:cs="Consolas"/>
          <w:sz w:val="16"/>
          <w:szCs w:val="16"/>
        </w:rPr>
        <w:t xml:space="preserve"> to false in order to display links on</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     </w:t>
      </w:r>
      <w:proofErr w:type="gramStart"/>
      <w:r w:rsidRPr="00CD7996">
        <w:rPr>
          <w:rFonts w:ascii="Consolas" w:hAnsi="Consolas" w:cs="Consolas"/>
          <w:sz w:val="16"/>
          <w:szCs w:val="16"/>
        </w:rPr>
        <w:t>number</w:t>
      </w:r>
      <w:proofErr w:type="gramEnd"/>
      <w:r w:rsidRPr="00CD7996">
        <w:rPr>
          <w:rFonts w:ascii="Consolas" w:hAnsi="Consolas" w:cs="Consolas"/>
          <w:sz w:val="16"/>
          <w:szCs w:val="16"/>
        </w:rPr>
        <w:t xml:space="preserve"> and the info page action icon. --&gt;</w:t>
      </w:r>
    </w:p>
    <w:p w:rsidR="007B334D"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w:t>
      </w:r>
      <w:proofErr w:type="gramStart"/>
      <w:r w:rsidRPr="00CD7996">
        <w:rPr>
          <w:rFonts w:ascii="Consolas" w:hAnsi="Consolas" w:cs="Consolas"/>
          <w:sz w:val="16"/>
          <w:szCs w:val="16"/>
        </w:rPr>
        <w:t xml:space="preserve">%  </w:t>
      </w:r>
      <w:proofErr w:type="spellStart"/>
      <w:r w:rsidRPr="00CD7996">
        <w:rPr>
          <w:rFonts w:ascii="Consolas" w:hAnsi="Consolas" w:cs="Consolas"/>
          <w:sz w:val="16"/>
          <w:szCs w:val="16"/>
        </w:rPr>
        <w:t>request.setAttribute</w:t>
      </w:r>
      <w:proofErr w:type="spellEnd"/>
      <w:proofErr w:type="gramEnd"/>
      <w:r w:rsidRPr="00CD7996">
        <w:rPr>
          <w:rFonts w:ascii="Consolas" w:hAnsi="Consolas" w:cs="Consolas"/>
          <w:sz w:val="16"/>
          <w:szCs w:val="16"/>
        </w:rPr>
        <w:t>("</w:t>
      </w:r>
      <w:proofErr w:type="spellStart"/>
      <w:r w:rsidRPr="00CD7996">
        <w:rPr>
          <w:rFonts w:ascii="Consolas" w:hAnsi="Consolas" w:cs="Consolas"/>
          <w:sz w:val="16"/>
          <w:szCs w:val="16"/>
        </w:rPr>
        <w:t>isWizard</w:t>
      </w:r>
      <w:proofErr w:type="spellEnd"/>
      <w:r w:rsidRPr="00CD7996">
        <w:rPr>
          <w:rFonts w:ascii="Consolas" w:hAnsi="Consolas" w:cs="Consolas"/>
          <w:sz w:val="16"/>
          <w:szCs w:val="16"/>
        </w:rPr>
        <w:t>","false"); %&gt;</w:t>
      </w:r>
    </w:p>
    <w:p w:rsidR="00F45359" w:rsidRPr="00CD7996" w:rsidRDefault="00F45359" w:rsidP="007B334D">
      <w:pPr>
        <w:autoSpaceDE w:val="0"/>
        <w:autoSpaceDN w:val="0"/>
        <w:adjustRightInd w:val="0"/>
        <w:ind w:left="720"/>
        <w:rPr>
          <w:rFonts w:ascii="Consolas" w:hAnsi="Consolas" w:cs="Consolas"/>
          <w:sz w:val="16"/>
          <w:szCs w:val="16"/>
        </w:rPr>
      </w:pPr>
      <w:r w:rsidRPr="00F45359">
        <w:rPr>
          <w:rFonts w:ascii="Consolas" w:hAnsi="Consolas" w:cs="Consolas"/>
          <w:sz w:val="16"/>
          <w:szCs w:val="16"/>
        </w:rPr>
        <w:t>&lt;</w:t>
      </w:r>
      <w:proofErr w:type="gramStart"/>
      <w:r w:rsidRPr="00F45359">
        <w:rPr>
          <w:rFonts w:ascii="Consolas" w:hAnsi="Consolas" w:cs="Consolas"/>
          <w:sz w:val="16"/>
          <w:szCs w:val="16"/>
        </w:rPr>
        <w:t>script</w:t>
      </w:r>
      <w:proofErr w:type="gramEnd"/>
      <w:r w:rsidRPr="00F45359">
        <w:rPr>
          <w:rFonts w:ascii="Consolas" w:hAnsi="Consolas" w:cs="Consolas"/>
          <w:sz w:val="16"/>
          <w:szCs w:val="16"/>
        </w:rPr>
        <w:t xml:space="preserve"> src="netmarkets/javascript/businessRules/businessRulesResultsPlugin.js"&gt;&lt;/script&gt;</w:t>
      </w:r>
    </w:p>
    <w:p w:rsidR="007B334D"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&lt;script type="text/</w:t>
      </w:r>
      <w:proofErr w:type="spellStart"/>
      <w:r w:rsidRPr="00CD7996">
        <w:rPr>
          <w:rFonts w:ascii="Consolas" w:hAnsi="Consolas" w:cs="Consolas"/>
          <w:sz w:val="16"/>
          <w:szCs w:val="16"/>
        </w:rPr>
        <w:t>javascript</w:t>
      </w:r>
      <w:proofErr w:type="spellEnd"/>
      <w:r w:rsidRPr="00CD7996">
        <w:rPr>
          <w:rFonts w:ascii="Consolas" w:hAnsi="Consolas" w:cs="Consolas"/>
          <w:sz w:val="16"/>
          <w:szCs w:val="16"/>
        </w:rPr>
        <w:t>"&gt;</w:t>
      </w:r>
    </w:p>
    <w:p w:rsidR="007B334D" w:rsidRPr="00CD7996" w:rsidRDefault="007B334D" w:rsidP="007B334D">
      <w:pPr>
        <w:autoSpaceDE w:val="0"/>
        <w:autoSpaceDN w:val="0"/>
        <w:adjustRightInd w:val="0"/>
        <w:ind w:left="720"/>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&lt;!--</w:t>
      </w:r>
      <w:proofErr w:type="gramEnd"/>
      <w:r>
        <w:rPr>
          <w:rFonts w:ascii="Consolas" w:hAnsi="Consolas" w:cs="Consolas"/>
          <w:sz w:val="16"/>
          <w:szCs w:val="16"/>
        </w:rPr>
        <w:t xml:space="preserve"> Converts all links to open in new window --&gt;</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   </w:t>
      </w:r>
      <w:proofErr w:type="spellStart"/>
      <w:proofErr w:type="gramStart"/>
      <w:r w:rsidRPr="00CD7996">
        <w:rPr>
          <w:rFonts w:ascii="Consolas" w:hAnsi="Consolas" w:cs="Consolas"/>
          <w:sz w:val="16"/>
          <w:szCs w:val="16"/>
        </w:rPr>
        <w:t>PTC.onReady</w:t>
      </w:r>
      <w:proofErr w:type="spellEnd"/>
      <w:r w:rsidRPr="00CD7996">
        <w:rPr>
          <w:rFonts w:ascii="Consolas" w:hAnsi="Consolas" w:cs="Consolas"/>
          <w:sz w:val="16"/>
          <w:szCs w:val="16"/>
        </w:rPr>
        <w:t>(</w:t>
      </w:r>
      <w:proofErr w:type="gramEnd"/>
      <w:r w:rsidRPr="00CD7996">
        <w:rPr>
          <w:rFonts w:ascii="Consolas" w:hAnsi="Consolas" w:cs="Consolas"/>
          <w:sz w:val="16"/>
          <w:szCs w:val="16"/>
        </w:rPr>
        <w:t>function() {</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       </w:t>
      </w:r>
      <w:proofErr w:type="spellStart"/>
      <w:proofErr w:type="gramStart"/>
      <w:r w:rsidRPr="00CD7996">
        <w:rPr>
          <w:rFonts w:ascii="Consolas" w:hAnsi="Consolas" w:cs="Consolas"/>
          <w:sz w:val="16"/>
          <w:szCs w:val="16"/>
        </w:rPr>
        <w:t>JCAappendFormHiddenInput</w:t>
      </w:r>
      <w:proofErr w:type="spellEnd"/>
      <w:r w:rsidRPr="00CD7996">
        <w:rPr>
          <w:rFonts w:ascii="Consolas" w:hAnsi="Consolas" w:cs="Consolas"/>
          <w:sz w:val="16"/>
          <w:szCs w:val="16"/>
        </w:rPr>
        <w:t>(</w:t>
      </w:r>
      <w:proofErr w:type="spellStart"/>
      <w:proofErr w:type="gramEnd"/>
      <w:r w:rsidRPr="00CD7996">
        <w:rPr>
          <w:rFonts w:ascii="Consolas" w:hAnsi="Consolas" w:cs="Consolas"/>
          <w:sz w:val="16"/>
          <w:szCs w:val="16"/>
        </w:rPr>
        <w:t>getMainForm</w:t>
      </w:r>
      <w:proofErr w:type="spellEnd"/>
      <w:r w:rsidRPr="00CD7996">
        <w:rPr>
          <w:rFonts w:ascii="Consolas" w:hAnsi="Consolas" w:cs="Consolas"/>
          <w:sz w:val="16"/>
          <w:szCs w:val="16"/>
        </w:rPr>
        <w:t>(), "</w:t>
      </w:r>
      <w:proofErr w:type="spellStart"/>
      <w:r w:rsidRPr="00CD7996">
        <w:rPr>
          <w:rFonts w:ascii="Consolas" w:hAnsi="Consolas" w:cs="Consolas"/>
          <w:sz w:val="16"/>
          <w:szCs w:val="16"/>
        </w:rPr>
        <w:t>popupWindow</w:t>
      </w:r>
      <w:proofErr w:type="spellEnd"/>
      <w:r w:rsidRPr="00CD7996">
        <w:rPr>
          <w:rFonts w:ascii="Consolas" w:hAnsi="Consolas" w:cs="Consolas"/>
          <w:sz w:val="16"/>
          <w:szCs w:val="16"/>
        </w:rPr>
        <w:t>", "false");</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   });</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&lt;/script&gt;   </w:t>
      </w:r>
    </w:p>
    <w:p w:rsidR="007B334D" w:rsidRPr="00CD7996" w:rsidRDefault="007B334D" w:rsidP="007B334D">
      <w:pPr>
        <w:autoSpaceDE w:val="0"/>
        <w:autoSpaceDN w:val="0"/>
        <w:adjustRightInd w:val="0"/>
        <w:ind w:left="720"/>
        <w:rPr>
          <w:rFonts w:ascii="Consolas" w:hAnsi="Consolas" w:cs="Consolas"/>
          <w:sz w:val="16"/>
          <w:szCs w:val="16"/>
        </w:rPr>
      </w:pP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w:t>
      </w:r>
      <w:proofErr w:type="spellStart"/>
      <w:r w:rsidRPr="00CD7996">
        <w:rPr>
          <w:rFonts w:ascii="Consolas" w:hAnsi="Consolas" w:cs="Consolas"/>
          <w:sz w:val="16"/>
          <w:szCs w:val="16"/>
        </w:rPr>
        <w:t>jca</w:t>
      </w:r>
      <w:proofErr w:type="gramStart"/>
      <w:r w:rsidRPr="00CD7996">
        <w:rPr>
          <w:rFonts w:ascii="Consolas" w:hAnsi="Consolas" w:cs="Consolas"/>
          <w:sz w:val="16"/>
          <w:szCs w:val="16"/>
        </w:rPr>
        <w:t>:wizard</w:t>
      </w:r>
      <w:proofErr w:type="spellEnd"/>
      <w:proofErr w:type="gramEnd"/>
      <w:r w:rsidRPr="00CD7996">
        <w:rPr>
          <w:rFonts w:ascii="Consolas" w:hAnsi="Consolas" w:cs="Consolas"/>
          <w:sz w:val="16"/>
          <w:szCs w:val="16"/>
        </w:rPr>
        <w:t xml:space="preserve"> </w:t>
      </w:r>
      <w:proofErr w:type="spellStart"/>
      <w:r w:rsidRPr="00CD7996">
        <w:rPr>
          <w:rFonts w:ascii="Consolas" w:hAnsi="Consolas" w:cs="Consolas"/>
          <w:sz w:val="16"/>
          <w:szCs w:val="16"/>
        </w:rPr>
        <w:t>buttonList</w:t>
      </w:r>
      <w:proofErr w:type="spellEnd"/>
      <w:r w:rsidRPr="00CD7996">
        <w:rPr>
          <w:rFonts w:ascii="Consolas" w:hAnsi="Consolas" w:cs="Consolas"/>
          <w:sz w:val="16"/>
          <w:szCs w:val="16"/>
        </w:rPr>
        <w:t>="</w:t>
      </w:r>
      <w:proofErr w:type="spellStart"/>
      <w:r w:rsidR="0014044C">
        <w:rPr>
          <w:rFonts w:ascii="Consolas" w:hAnsi="Consolas" w:cs="Consolas"/>
          <w:sz w:val="16"/>
          <w:szCs w:val="16"/>
        </w:rPr>
        <w:t>OkCancelWizardButtons</w:t>
      </w:r>
      <w:proofErr w:type="spellEnd"/>
      <w:r w:rsidRPr="00CD7996">
        <w:rPr>
          <w:rFonts w:ascii="Consolas" w:hAnsi="Consolas" w:cs="Consolas"/>
          <w:sz w:val="16"/>
          <w:szCs w:val="16"/>
        </w:rPr>
        <w:t>"&gt;</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 xml:space="preserve">    &lt;</w:t>
      </w:r>
      <w:proofErr w:type="spellStart"/>
      <w:r w:rsidRPr="00CD7996">
        <w:rPr>
          <w:rFonts w:ascii="Consolas" w:hAnsi="Consolas" w:cs="Consolas"/>
          <w:sz w:val="16"/>
          <w:szCs w:val="16"/>
        </w:rPr>
        <w:t>jca</w:t>
      </w:r>
      <w:proofErr w:type="gramStart"/>
      <w:r w:rsidRPr="00CD7996">
        <w:rPr>
          <w:rFonts w:ascii="Consolas" w:hAnsi="Consolas" w:cs="Consolas"/>
          <w:sz w:val="16"/>
          <w:szCs w:val="16"/>
        </w:rPr>
        <w:t>:wizardStep</w:t>
      </w:r>
      <w:proofErr w:type="spellEnd"/>
      <w:proofErr w:type="gramEnd"/>
      <w:r w:rsidRPr="00CD7996">
        <w:rPr>
          <w:rFonts w:ascii="Consolas" w:hAnsi="Consolas" w:cs="Consolas"/>
          <w:sz w:val="16"/>
          <w:szCs w:val="16"/>
        </w:rPr>
        <w:t xml:space="preserve"> action="</w:t>
      </w:r>
      <w:proofErr w:type="spellStart"/>
      <w:r>
        <w:rPr>
          <w:rFonts w:ascii="Consolas" w:hAnsi="Consolas" w:cs="Consolas"/>
          <w:sz w:val="16"/>
          <w:szCs w:val="16"/>
        </w:rPr>
        <w:t>customB</w:t>
      </w:r>
      <w:r w:rsidRPr="00CD7996">
        <w:rPr>
          <w:rFonts w:ascii="Consolas" w:hAnsi="Consolas" w:cs="Consolas"/>
          <w:sz w:val="16"/>
          <w:szCs w:val="16"/>
        </w:rPr>
        <w:t>usinessRulesResultStep</w:t>
      </w:r>
      <w:proofErr w:type="spellEnd"/>
      <w:r w:rsidRPr="00CD7996">
        <w:rPr>
          <w:rFonts w:ascii="Consolas" w:hAnsi="Consolas" w:cs="Consolas"/>
          <w:sz w:val="16"/>
          <w:szCs w:val="16"/>
        </w:rPr>
        <w:t>" type="</w:t>
      </w:r>
      <w:proofErr w:type="spellStart"/>
      <w:r w:rsidR="00E33A0C" w:rsidRPr="00E33A0C">
        <w:rPr>
          <w:rFonts w:ascii="Consolas" w:hAnsi="Consolas" w:cs="Consolas"/>
          <w:sz w:val="16"/>
          <w:szCs w:val="16"/>
        </w:rPr>
        <w:t>customBusinessRules</w:t>
      </w:r>
      <w:proofErr w:type="spellEnd"/>
      <w:r w:rsidRPr="00CD7996">
        <w:rPr>
          <w:rFonts w:ascii="Consolas" w:hAnsi="Consolas" w:cs="Consolas"/>
          <w:sz w:val="16"/>
          <w:szCs w:val="16"/>
        </w:rPr>
        <w:t>"/&gt;</w:t>
      </w: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w:t>
      </w:r>
      <w:proofErr w:type="spellStart"/>
      <w:r w:rsidRPr="00CD7996">
        <w:rPr>
          <w:rFonts w:ascii="Consolas" w:hAnsi="Consolas" w:cs="Consolas"/>
          <w:sz w:val="16"/>
          <w:szCs w:val="16"/>
        </w:rPr>
        <w:t>jca</w:t>
      </w:r>
      <w:proofErr w:type="gramStart"/>
      <w:r w:rsidRPr="00CD7996">
        <w:rPr>
          <w:rFonts w:ascii="Consolas" w:hAnsi="Consolas" w:cs="Consolas"/>
          <w:sz w:val="16"/>
          <w:szCs w:val="16"/>
        </w:rPr>
        <w:t>:wizard</w:t>
      </w:r>
      <w:proofErr w:type="spellEnd"/>
      <w:proofErr w:type="gramEnd"/>
      <w:r w:rsidRPr="00CD7996">
        <w:rPr>
          <w:rFonts w:ascii="Consolas" w:hAnsi="Consolas" w:cs="Consolas"/>
          <w:sz w:val="16"/>
          <w:szCs w:val="16"/>
        </w:rPr>
        <w:t>&gt;</w:t>
      </w:r>
    </w:p>
    <w:p w:rsidR="007B334D" w:rsidRPr="00CD7996" w:rsidRDefault="007B334D" w:rsidP="007B334D">
      <w:pPr>
        <w:autoSpaceDE w:val="0"/>
        <w:autoSpaceDN w:val="0"/>
        <w:adjustRightInd w:val="0"/>
        <w:ind w:left="720"/>
        <w:rPr>
          <w:rFonts w:ascii="Consolas" w:hAnsi="Consolas" w:cs="Consolas"/>
          <w:sz w:val="16"/>
          <w:szCs w:val="16"/>
        </w:rPr>
      </w:pPr>
    </w:p>
    <w:p w:rsidR="007B334D" w:rsidRPr="00CD7996" w:rsidRDefault="007B334D" w:rsidP="007B334D">
      <w:pPr>
        <w:autoSpaceDE w:val="0"/>
        <w:autoSpaceDN w:val="0"/>
        <w:adjustRightInd w:val="0"/>
        <w:ind w:left="720"/>
        <w:rPr>
          <w:rFonts w:ascii="Consolas" w:hAnsi="Consolas" w:cs="Consolas"/>
          <w:sz w:val="16"/>
          <w:szCs w:val="16"/>
        </w:rPr>
      </w:pPr>
      <w:r w:rsidRPr="00CD7996">
        <w:rPr>
          <w:rFonts w:ascii="Consolas" w:hAnsi="Consolas" w:cs="Consolas"/>
          <w:sz w:val="16"/>
          <w:szCs w:val="16"/>
        </w:rPr>
        <w:t>&lt;%@include file="/</w:t>
      </w:r>
      <w:proofErr w:type="spellStart"/>
      <w:r w:rsidRPr="00CD7996">
        <w:rPr>
          <w:rFonts w:ascii="Consolas" w:hAnsi="Consolas" w:cs="Consolas"/>
          <w:sz w:val="16"/>
          <w:szCs w:val="16"/>
        </w:rPr>
        <w:t>netmarkets</w:t>
      </w:r>
      <w:proofErr w:type="spellEnd"/>
      <w:r w:rsidRPr="00CD7996">
        <w:rPr>
          <w:rFonts w:ascii="Consolas" w:hAnsi="Consolas" w:cs="Consolas"/>
          <w:sz w:val="16"/>
          <w:szCs w:val="16"/>
        </w:rPr>
        <w:t>/</w:t>
      </w:r>
      <w:proofErr w:type="spellStart"/>
      <w:r w:rsidRPr="00CD7996">
        <w:rPr>
          <w:rFonts w:ascii="Consolas" w:hAnsi="Consolas" w:cs="Consolas"/>
          <w:sz w:val="16"/>
          <w:szCs w:val="16"/>
        </w:rPr>
        <w:t>jsp</w:t>
      </w:r>
      <w:proofErr w:type="spellEnd"/>
      <w:r w:rsidRPr="00CD7996">
        <w:rPr>
          <w:rFonts w:ascii="Consolas" w:hAnsi="Consolas" w:cs="Consolas"/>
          <w:sz w:val="16"/>
          <w:szCs w:val="16"/>
        </w:rPr>
        <w:t>/</w:t>
      </w:r>
      <w:proofErr w:type="spellStart"/>
      <w:r w:rsidRPr="00CD7996">
        <w:rPr>
          <w:rFonts w:ascii="Consolas" w:hAnsi="Consolas" w:cs="Consolas"/>
          <w:sz w:val="16"/>
          <w:szCs w:val="16"/>
        </w:rPr>
        <w:t>util</w:t>
      </w:r>
      <w:proofErr w:type="spellEnd"/>
      <w:r w:rsidRPr="00CD7996">
        <w:rPr>
          <w:rFonts w:ascii="Consolas" w:hAnsi="Consolas" w:cs="Consolas"/>
          <w:sz w:val="16"/>
          <w:szCs w:val="16"/>
        </w:rPr>
        <w:t>/</w:t>
      </w:r>
      <w:proofErr w:type="spellStart"/>
      <w:r w:rsidRPr="00CD7996">
        <w:rPr>
          <w:rFonts w:ascii="Consolas" w:hAnsi="Consolas" w:cs="Consolas"/>
          <w:sz w:val="16"/>
          <w:szCs w:val="16"/>
        </w:rPr>
        <w:t>end.jspf</w:t>
      </w:r>
      <w:proofErr w:type="spellEnd"/>
      <w:r w:rsidRPr="00CD7996">
        <w:rPr>
          <w:rFonts w:ascii="Consolas" w:hAnsi="Consolas" w:cs="Consolas"/>
          <w:sz w:val="16"/>
          <w:szCs w:val="16"/>
        </w:rPr>
        <w:t>"%&gt;</w:t>
      </w:r>
    </w:p>
    <w:p w:rsidR="007B334D" w:rsidRDefault="007B334D" w:rsidP="007B334D"/>
    <w:p w:rsidR="008E3AD7" w:rsidRDefault="00826A98" w:rsidP="008E3AD7">
      <w:pPr>
        <w:pStyle w:val="Heading3"/>
      </w:pPr>
      <w:r>
        <w:t>Add the Business Rules Results Action to a Menu</w:t>
      </w:r>
    </w:p>
    <w:p w:rsidR="00826A98" w:rsidRDefault="001C7DAF" w:rsidP="00826A98">
      <w:r>
        <w:t>T</w:t>
      </w:r>
      <w:r w:rsidR="007B334D">
        <w:t xml:space="preserve">he </w:t>
      </w:r>
      <w:r w:rsidR="00321324">
        <w:t xml:space="preserve">new custom </w:t>
      </w:r>
      <w:r w:rsidR="007B334D">
        <w:t xml:space="preserve">action </w:t>
      </w:r>
      <w:r>
        <w:t>must</w:t>
      </w:r>
      <w:r w:rsidR="007B334D">
        <w:t xml:space="preserve"> be added to an object action model.  A </w:t>
      </w:r>
      <w:r w:rsidR="00B60A9E">
        <w:rPr>
          <w:rStyle w:val="cf-sanserif-combined-default"/>
          <w:rFonts w:ascii="Arial" w:hAnsi="Arial" w:cs="Arial"/>
          <w:color w:val="000000"/>
        </w:rPr>
        <w:t>/</w:t>
      </w:r>
      <w:r w:rsidR="00B60A9E">
        <w:rPr>
          <w:rStyle w:val="cf-sanserif-combined-default"/>
          <w:rFonts w:ascii="Arial" w:hAnsi="Arial" w:cs="Arial"/>
          <w:i/>
          <w:iCs/>
          <w:color w:val="000000"/>
        </w:rPr>
        <w:t>&lt;</w:t>
      </w:r>
      <w:proofErr w:type="spellStart"/>
      <w:r w:rsidR="00B60A9E">
        <w:rPr>
          <w:rStyle w:val="cf-sanserif-combined-default"/>
          <w:rFonts w:ascii="Arial" w:hAnsi="Arial" w:cs="Arial"/>
          <w:i/>
          <w:iCs/>
          <w:color w:val="000000"/>
        </w:rPr>
        <w:t>windchill</w:t>
      </w:r>
      <w:proofErr w:type="spellEnd"/>
      <w:r w:rsidR="00B60A9E">
        <w:rPr>
          <w:rStyle w:val="cf-sanserif-combined-default"/>
          <w:rFonts w:ascii="Arial" w:hAnsi="Arial" w:cs="Arial"/>
          <w:i/>
          <w:iCs/>
          <w:color w:val="000000"/>
        </w:rPr>
        <w:t>&gt;/</w:t>
      </w:r>
      <w:r w:rsidR="00B60A9E">
        <w:t>codebase/</w:t>
      </w:r>
      <w:proofErr w:type="spellStart"/>
      <w:r w:rsidR="007B334D">
        <w:t>config</w:t>
      </w:r>
      <w:proofErr w:type="spellEnd"/>
      <w:r w:rsidR="007B334D">
        <w:t xml:space="preserve">/actions/custom-actionModels.xml is available for adding or overriding actions models.  The following </w:t>
      </w:r>
      <w:r w:rsidR="006776D0">
        <w:t>sample</w:t>
      </w:r>
      <w:r w:rsidR="007B334D">
        <w:t xml:space="preserve"> </w:t>
      </w:r>
      <w:r w:rsidR="006776D0">
        <w:t xml:space="preserve">shows </w:t>
      </w:r>
      <w:r w:rsidR="007B334D">
        <w:t>how to add a custom action to existi</w:t>
      </w:r>
      <w:r w:rsidR="00F040DA">
        <w:t xml:space="preserve">ng action model </w:t>
      </w:r>
      <w:r w:rsidR="006776D0">
        <w:t xml:space="preserve">for </w:t>
      </w:r>
      <w:r w:rsidR="00F040DA">
        <w:t>a change notice:</w:t>
      </w:r>
    </w:p>
    <w:p w:rsidR="00F040DA" w:rsidRDefault="00F040DA" w:rsidP="006D16A9">
      <w:pPr>
        <w:ind w:left="720"/>
      </w:pPr>
    </w:p>
    <w:p w:rsidR="006D16A9" w:rsidRDefault="006D16A9" w:rsidP="006D16A9">
      <w:pPr>
        <w:autoSpaceDE w:val="0"/>
        <w:autoSpaceDN w:val="0"/>
        <w:adjustRightInd w:val="0"/>
        <w:ind w:left="720"/>
        <w:rPr>
          <w:rFonts w:ascii="Consolas" w:hAnsi="Consolas" w:cs="Consolas"/>
        </w:rPr>
      </w:pPr>
      <w:r w:rsidRPr="006D16A9">
        <w:rPr>
          <w:rFonts w:ascii="Consolas" w:hAnsi="Consolas" w:cs="Consolas"/>
        </w:rPr>
        <w:t>&lt;</w:t>
      </w:r>
      <w:proofErr w:type="spellStart"/>
      <w:r w:rsidRPr="006D16A9">
        <w:rPr>
          <w:rFonts w:ascii="Consolas" w:hAnsi="Consolas" w:cs="Consolas"/>
        </w:rPr>
        <w:t>actionmodels</w:t>
      </w:r>
      <w:proofErr w:type="spellEnd"/>
      <w:r w:rsidRPr="006D16A9">
        <w:rPr>
          <w:rFonts w:ascii="Consolas" w:hAnsi="Consolas" w:cs="Consolas"/>
        </w:rPr>
        <w:t xml:space="preserve"> resourceBundle="com.ptc.windchill.enterprise.change2.changeManagementActionsRB"&gt;</w:t>
      </w:r>
    </w:p>
    <w:p w:rsidR="00F040DA" w:rsidRDefault="006D16A9" w:rsidP="006D16A9">
      <w:pPr>
        <w:autoSpaceDE w:val="0"/>
        <w:autoSpaceDN w:val="0"/>
        <w:adjustRightInd w:val="0"/>
        <w:ind w:left="720"/>
        <w:rPr>
          <w:rFonts w:ascii="Consolas" w:hAnsi="Consolas" w:cs="Consolas"/>
        </w:rPr>
      </w:pPr>
      <w:r>
        <w:rPr>
          <w:rFonts w:ascii="Consolas" w:hAnsi="Consolas" w:cs="Consolas"/>
        </w:rPr>
        <w:t xml:space="preserve">  </w:t>
      </w:r>
      <w:r w:rsidR="00F040DA" w:rsidRPr="00AC6385">
        <w:rPr>
          <w:rFonts w:ascii="Consolas" w:hAnsi="Consolas" w:cs="Consolas"/>
        </w:rPr>
        <w:t xml:space="preserve">&lt;model name="more change notice row actions" </w:t>
      </w:r>
      <w:proofErr w:type="spellStart"/>
      <w:r w:rsidR="00F040DA" w:rsidRPr="00AC6385">
        <w:rPr>
          <w:rFonts w:ascii="Consolas" w:hAnsi="Consolas" w:cs="Consolas"/>
        </w:rPr>
        <w:t>menufor</w:t>
      </w:r>
      <w:proofErr w:type="spellEnd"/>
      <w:r w:rsidR="00F040DA" w:rsidRPr="00AC6385">
        <w:rPr>
          <w:rFonts w:ascii="Consolas" w:hAnsi="Consolas" w:cs="Consolas"/>
        </w:rPr>
        <w:t>="wt.change2.WTChangeOrder2"&gt;</w:t>
      </w:r>
    </w:p>
    <w:p w:rsidR="00F040DA" w:rsidRDefault="00F040DA" w:rsidP="006D16A9">
      <w:pPr>
        <w:autoSpaceDE w:val="0"/>
        <w:autoSpaceDN w:val="0"/>
        <w:adjustRightInd w:val="0"/>
        <w:ind w:left="720"/>
        <w:rPr>
          <w:rFonts w:ascii="Consolas" w:hAnsi="Consolas" w:cs="Consolas"/>
        </w:rPr>
      </w:pPr>
      <w:r>
        <w:rPr>
          <w:rFonts w:ascii="Consolas" w:hAnsi="Consolas" w:cs="Consolas"/>
        </w:rPr>
        <w:t xml:space="preserve">  </w:t>
      </w:r>
      <w:r w:rsidRPr="00AC6385">
        <w:rPr>
          <w:rFonts w:ascii="Consolas" w:hAnsi="Consolas" w:cs="Consolas"/>
        </w:rPr>
        <w:t>&lt;</w:t>
      </w:r>
      <w:proofErr w:type="gramStart"/>
      <w:r w:rsidRPr="00AC6385">
        <w:rPr>
          <w:rFonts w:ascii="Consolas" w:hAnsi="Consolas" w:cs="Consolas"/>
        </w:rPr>
        <w:t>description&gt;</w:t>
      </w:r>
      <w:proofErr w:type="gramEnd"/>
      <w:r w:rsidRPr="00AC6385">
        <w:rPr>
          <w:rFonts w:ascii="Consolas" w:hAnsi="Consolas" w:cs="Consolas"/>
        </w:rPr>
        <w:t>Change notice row actions&lt;/description&gt;</w:t>
      </w:r>
    </w:p>
    <w:p w:rsidR="00F040DA" w:rsidRDefault="00F040DA" w:rsidP="006D16A9">
      <w:pPr>
        <w:autoSpaceDE w:val="0"/>
        <w:autoSpaceDN w:val="0"/>
        <w:adjustRightInd w:val="0"/>
        <w:ind w:left="720"/>
        <w:rPr>
          <w:rFonts w:ascii="Consolas" w:hAnsi="Consolas" w:cs="Consolas"/>
        </w:rPr>
      </w:pPr>
      <w:r>
        <w:rPr>
          <w:rFonts w:ascii="Consolas" w:hAnsi="Consolas" w:cs="Consolas"/>
        </w:rPr>
        <w:t xml:space="preserve">  </w:t>
      </w:r>
      <w:r w:rsidRPr="00AC6385">
        <w:rPr>
          <w:rFonts w:ascii="Consolas" w:hAnsi="Consolas" w:cs="Consolas"/>
        </w:rPr>
        <w:t>&lt;action name="</w:t>
      </w:r>
      <w:proofErr w:type="spellStart"/>
      <w:r>
        <w:rPr>
          <w:rFonts w:ascii="Consolas" w:hAnsi="Consolas" w:cs="Consolas"/>
        </w:rPr>
        <w:t>customBusinessRulesResultWizard</w:t>
      </w:r>
      <w:proofErr w:type="spellEnd"/>
      <w:r>
        <w:rPr>
          <w:rFonts w:ascii="Consolas" w:hAnsi="Consolas" w:cs="Consolas"/>
        </w:rPr>
        <w:t>" type="</w:t>
      </w:r>
      <w:proofErr w:type="spellStart"/>
      <w:r>
        <w:rPr>
          <w:rFonts w:ascii="Consolas" w:hAnsi="Consolas" w:cs="Consolas"/>
        </w:rPr>
        <w:t>customBusinessRules</w:t>
      </w:r>
      <w:proofErr w:type="spellEnd"/>
      <w:r w:rsidRPr="00AC6385">
        <w:rPr>
          <w:rFonts w:ascii="Consolas" w:hAnsi="Consolas" w:cs="Consolas"/>
        </w:rPr>
        <w:t>"/&gt;</w:t>
      </w:r>
    </w:p>
    <w:p w:rsidR="00F040DA" w:rsidRDefault="00F040DA" w:rsidP="006D16A9">
      <w:pPr>
        <w:autoSpaceDE w:val="0"/>
        <w:autoSpaceDN w:val="0"/>
        <w:adjustRightInd w:val="0"/>
        <w:ind w:left="1440"/>
        <w:rPr>
          <w:rFonts w:ascii="Consolas" w:hAnsi="Consolas" w:cs="Consolas"/>
        </w:rPr>
      </w:pPr>
      <w:r>
        <w:rPr>
          <w:rFonts w:ascii="Consolas" w:hAnsi="Consolas" w:cs="Consolas"/>
        </w:rPr>
        <w:t xml:space="preserve"> .</w:t>
      </w:r>
    </w:p>
    <w:p w:rsidR="00F040DA" w:rsidRDefault="00F040DA" w:rsidP="006D16A9">
      <w:pPr>
        <w:autoSpaceDE w:val="0"/>
        <w:autoSpaceDN w:val="0"/>
        <w:adjustRightInd w:val="0"/>
        <w:ind w:left="1440"/>
        <w:rPr>
          <w:rFonts w:ascii="Consolas" w:hAnsi="Consolas" w:cs="Consolas"/>
        </w:rPr>
      </w:pPr>
      <w:r>
        <w:rPr>
          <w:rFonts w:ascii="Consolas" w:hAnsi="Consolas" w:cs="Consolas"/>
        </w:rPr>
        <w:t xml:space="preserve"> .</w:t>
      </w:r>
    </w:p>
    <w:p w:rsidR="00F040DA" w:rsidRDefault="006D16A9" w:rsidP="006D16A9">
      <w:pPr>
        <w:autoSpaceDE w:val="0"/>
        <w:autoSpaceDN w:val="0"/>
        <w:adjustRightInd w:val="0"/>
        <w:ind w:left="720"/>
        <w:rPr>
          <w:rFonts w:ascii="Consolas" w:hAnsi="Consolas" w:cs="Consolas"/>
        </w:rPr>
      </w:pPr>
      <w:r>
        <w:rPr>
          <w:rFonts w:ascii="Consolas" w:hAnsi="Consolas" w:cs="Consolas"/>
        </w:rPr>
        <w:t xml:space="preserve">  </w:t>
      </w:r>
      <w:proofErr w:type="gramStart"/>
      <w:r w:rsidR="00F040DA">
        <w:rPr>
          <w:rFonts w:ascii="Consolas" w:hAnsi="Consolas" w:cs="Consolas"/>
        </w:rPr>
        <w:t>&lt;!--</w:t>
      </w:r>
      <w:proofErr w:type="gramEnd"/>
      <w:r w:rsidR="00F040DA">
        <w:rPr>
          <w:rFonts w:ascii="Consolas" w:hAnsi="Consolas" w:cs="Consolas"/>
        </w:rPr>
        <w:t xml:space="preserve"> Existing Actions --&gt;</w:t>
      </w:r>
    </w:p>
    <w:p w:rsidR="00F040DA" w:rsidRDefault="00F040DA" w:rsidP="006D16A9">
      <w:pPr>
        <w:autoSpaceDE w:val="0"/>
        <w:autoSpaceDN w:val="0"/>
        <w:adjustRightInd w:val="0"/>
        <w:ind w:left="1440"/>
        <w:rPr>
          <w:rFonts w:ascii="Consolas" w:hAnsi="Consolas" w:cs="Consolas"/>
        </w:rPr>
      </w:pPr>
      <w:r>
        <w:rPr>
          <w:rFonts w:ascii="Consolas" w:hAnsi="Consolas" w:cs="Consolas"/>
        </w:rPr>
        <w:t xml:space="preserve"> .</w:t>
      </w:r>
    </w:p>
    <w:p w:rsidR="00F040DA" w:rsidRDefault="00F040DA" w:rsidP="006D16A9">
      <w:pPr>
        <w:autoSpaceDE w:val="0"/>
        <w:autoSpaceDN w:val="0"/>
        <w:adjustRightInd w:val="0"/>
        <w:ind w:left="1440"/>
        <w:rPr>
          <w:rFonts w:ascii="Consolas" w:hAnsi="Consolas" w:cs="Consolas"/>
        </w:rPr>
      </w:pPr>
      <w:r>
        <w:rPr>
          <w:rFonts w:ascii="Consolas" w:hAnsi="Consolas" w:cs="Consolas"/>
        </w:rPr>
        <w:t xml:space="preserve"> .</w:t>
      </w:r>
    </w:p>
    <w:p w:rsidR="00F040DA" w:rsidRDefault="006D16A9" w:rsidP="006D16A9">
      <w:pPr>
        <w:autoSpaceDE w:val="0"/>
        <w:autoSpaceDN w:val="0"/>
        <w:adjustRightInd w:val="0"/>
        <w:ind w:left="720"/>
        <w:rPr>
          <w:rFonts w:ascii="Consolas" w:hAnsi="Consolas" w:cs="Consolas"/>
        </w:rPr>
      </w:pPr>
      <w:r>
        <w:rPr>
          <w:rFonts w:ascii="Consolas" w:hAnsi="Consolas" w:cs="Consolas"/>
        </w:rPr>
        <w:t xml:space="preserve">  </w:t>
      </w:r>
      <w:r w:rsidR="00F040DA" w:rsidRPr="00AC6385">
        <w:rPr>
          <w:rFonts w:ascii="Consolas" w:hAnsi="Consolas" w:cs="Consolas"/>
        </w:rPr>
        <w:t>&lt;/model&gt;</w:t>
      </w:r>
    </w:p>
    <w:p w:rsidR="006D16A9" w:rsidRDefault="006D16A9" w:rsidP="006D16A9">
      <w:pPr>
        <w:autoSpaceDE w:val="0"/>
        <w:autoSpaceDN w:val="0"/>
        <w:adjustRightInd w:val="0"/>
        <w:ind w:left="720"/>
        <w:rPr>
          <w:rFonts w:ascii="Consolas" w:hAnsi="Consolas" w:cs="Consolas"/>
        </w:rPr>
      </w:pPr>
      <w:r w:rsidRPr="006D16A9">
        <w:rPr>
          <w:rFonts w:ascii="Consolas" w:hAnsi="Consolas" w:cs="Consolas"/>
        </w:rPr>
        <w:t>&lt;</w:t>
      </w:r>
      <w:r>
        <w:rPr>
          <w:rFonts w:ascii="Consolas" w:hAnsi="Consolas" w:cs="Consolas"/>
        </w:rPr>
        <w:t>/</w:t>
      </w:r>
      <w:proofErr w:type="spellStart"/>
      <w:r w:rsidRPr="006D16A9">
        <w:rPr>
          <w:rFonts w:ascii="Consolas" w:hAnsi="Consolas" w:cs="Consolas"/>
        </w:rPr>
        <w:t>actionmodels</w:t>
      </w:r>
      <w:proofErr w:type="spellEnd"/>
      <w:r>
        <w:rPr>
          <w:rFonts w:ascii="Consolas" w:hAnsi="Consolas" w:cs="Consolas"/>
        </w:rPr>
        <w:t>&gt;</w:t>
      </w:r>
    </w:p>
    <w:p w:rsidR="00E96391" w:rsidRPr="00E96391" w:rsidRDefault="00E96391" w:rsidP="00E96391"/>
    <w:p w:rsidR="00232370" w:rsidRDefault="00C77061">
      <w:pPr>
        <w:pStyle w:val="Heading1"/>
        <w:spacing w:before="100" w:beforeAutospacing="1" w:after="100" w:afterAutospacing="1"/>
      </w:pPr>
      <w:r>
        <w:lastRenderedPageBreak/>
        <w:t>Limitations</w:t>
      </w:r>
    </w:p>
    <w:p w:rsidR="00232370" w:rsidRDefault="00D75655">
      <w:bookmarkStart w:id="5" w:name="_Design_Elements"/>
      <w:bookmarkEnd w:id="5"/>
      <w:r>
        <w:t>The e</w:t>
      </w:r>
      <w:r w:rsidR="00C16E6F">
        <w:t>xecuti</w:t>
      </w:r>
      <w:r>
        <w:t>on</w:t>
      </w:r>
      <w:r w:rsidR="00C16E6F">
        <w:t xml:space="preserve"> of Business Rules against large d</w:t>
      </w:r>
      <w:r>
        <w:t xml:space="preserve">ata sets may take </w:t>
      </w:r>
      <w:r w:rsidR="003D46A9">
        <w:t>longer to complete than is normally expected from an on-demand action.  In these cases it</w:t>
      </w:r>
      <w:r w:rsidR="00C16E6F">
        <w:t xml:space="preserve"> may be better to </w:t>
      </w:r>
      <w:r w:rsidR="003D46A9">
        <w:t xml:space="preserve">execute the Business Rules </w:t>
      </w:r>
      <w:r w:rsidR="00C16E6F">
        <w:t xml:space="preserve">as part of </w:t>
      </w:r>
      <w:r w:rsidR="003D46A9">
        <w:t xml:space="preserve">a </w:t>
      </w:r>
      <w:r w:rsidR="00C16E6F">
        <w:t xml:space="preserve">workflow process.  </w:t>
      </w:r>
    </w:p>
    <w:p w:rsidR="00232370" w:rsidRPr="00522061" w:rsidRDefault="00C77061">
      <w:pPr>
        <w:pStyle w:val="Heading1"/>
        <w:spacing w:before="100" w:beforeAutospacing="1" w:after="100" w:afterAutospacing="1"/>
      </w:pPr>
      <w:r w:rsidRPr="00522061">
        <w:t>Sample Code</w:t>
      </w:r>
    </w:p>
    <w:p w:rsidR="00232370" w:rsidRPr="00522061" w:rsidRDefault="00C77061">
      <w:pPr>
        <w:pStyle w:val="Heading2"/>
      </w:pPr>
      <w:r w:rsidRPr="00522061">
        <w:t>Examples of Usage in Windchill Code</w:t>
      </w:r>
    </w:p>
    <w:p w:rsidR="009253A9" w:rsidRPr="00522061" w:rsidRDefault="009253A9" w:rsidP="009253A9">
      <w:pPr>
        <w:pStyle w:val="Heading3"/>
      </w:pPr>
      <w:r w:rsidRPr="00522061">
        <w:t>Viewing Workflow Task Business Rules Conflicts</w:t>
      </w:r>
    </w:p>
    <w:p w:rsidR="009253A9" w:rsidRDefault="009253A9" w:rsidP="009253A9">
      <w:r w:rsidRPr="009253A9">
        <w:t>Uses the work flow task page object to get the Business rules validation results and returns the list of target objects with Business Rule conflicts.</w:t>
      </w:r>
      <w:r>
        <w:t xml:space="preserve">  See </w:t>
      </w:r>
      <w:hyperlink r:id="rId14" w:history="1">
        <w:r w:rsidR="00EB4B26" w:rsidRPr="00EB4B26">
          <w:rPr>
            <w:rStyle w:val="Hyperlink"/>
          </w:rPr>
          <w:t>Viewing Rule Conflicts</w:t>
        </w:r>
      </w:hyperlink>
      <w:r>
        <w:t xml:space="preserve"> topic</w:t>
      </w:r>
    </w:p>
    <w:p w:rsidR="009253A9" w:rsidRDefault="009253A9" w:rsidP="009253A9">
      <w:pPr>
        <w:pStyle w:val="ListParagraph"/>
        <w:numPr>
          <w:ilvl w:val="0"/>
          <w:numId w:val="8"/>
        </w:numPr>
      </w:pPr>
      <w:r w:rsidRPr="009253A9">
        <w:t>com.ptc.windchill.enterprise.businessRules.mvc.builders</w:t>
      </w:r>
      <w:r>
        <w:t>.</w:t>
      </w:r>
      <w:r w:rsidRPr="009253A9">
        <w:t>BusinessRulesResultsTable</w:t>
      </w:r>
    </w:p>
    <w:p w:rsidR="009253A9" w:rsidRDefault="009253A9" w:rsidP="009253A9">
      <w:pPr>
        <w:pStyle w:val="ListParagraph"/>
        <w:numPr>
          <w:ilvl w:val="0"/>
          <w:numId w:val="8"/>
        </w:numPr>
      </w:pPr>
      <w:proofErr w:type="spellStart"/>
      <w:r>
        <w:t>config</w:t>
      </w:r>
      <w:proofErr w:type="spellEnd"/>
      <w:r>
        <w:t>/</w:t>
      </w:r>
      <w:proofErr w:type="spellStart"/>
      <w:r>
        <w:t>mvc</w:t>
      </w:r>
      <w:proofErr w:type="spellEnd"/>
      <w:r>
        <w:t>/</w:t>
      </w:r>
      <w:r w:rsidRPr="009253A9">
        <w:t>BusinessRulesClient-configs</w:t>
      </w:r>
      <w:r>
        <w:t>.xml</w:t>
      </w:r>
    </w:p>
    <w:p w:rsidR="009253A9" w:rsidRDefault="009253A9" w:rsidP="009253A9">
      <w:pPr>
        <w:pStyle w:val="ListParagraph"/>
        <w:numPr>
          <w:ilvl w:val="0"/>
          <w:numId w:val="8"/>
        </w:numPr>
      </w:pPr>
      <w:r>
        <w:t>config/actions/BusinessRulesClient-actions.xml</w:t>
      </w:r>
    </w:p>
    <w:p w:rsidR="00232370" w:rsidRDefault="009253A9" w:rsidP="009253A9">
      <w:pPr>
        <w:pStyle w:val="ListParagraph"/>
        <w:numPr>
          <w:ilvl w:val="0"/>
          <w:numId w:val="8"/>
        </w:numPr>
      </w:pPr>
      <w:proofErr w:type="spellStart"/>
      <w:r>
        <w:t>nemarkets</w:t>
      </w:r>
      <w:proofErr w:type="spellEnd"/>
      <w:r>
        <w:t>/</w:t>
      </w:r>
      <w:proofErr w:type="spellStart"/>
      <w:r>
        <w:t>jsp</w:t>
      </w:r>
      <w:proofErr w:type="spellEnd"/>
      <w:r>
        <w:t>/</w:t>
      </w:r>
      <w:proofErr w:type="spellStart"/>
      <w:r>
        <w:t>businessRules</w:t>
      </w:r>
      <w:proofErr w:type="spellEnd"/>
      <w:r>
        <w:t>\</w:t>
      </w:r>
      <w:proofErr w:type="spellStart"/>
      <w:r>
        <w:t>businessRulesResultWizard.jsp</w:t>
      </w:r>
      <w:proofErr w:type="spellEnd"/>
    </w:p>
    <w:p w:rsidR="00232370" w:rsidRDefault="00C77061">
      <w:pPr>
        <w:pStyle w:val="Heading1"/>
        <w:spacing w:before="100" w:beforeAutospacing="1" w:after="100" w:afterAutospacing="1"/>
      </w:pPr>
      <w:bookmarkStart w:id="6" w:name="_See_Also"/>
      <w:bookmarkEnd w:id="6"/>
      <w:r>
        <w:t xml:space="preserve">See Also </w:t>
      </w:r>
    </w:p>
    <w:p w:rsidR="00232370" w:rsidRPr="00B646D2" w:rsidRDefault="00C77061">
      <w:pPr>
        <w:pStyle w:val="BodyText"/>
      </w:pPr>
      <w:r w:rsidRPr="00B646D2">
        <w:t>&lt;INTERNAL&gt;</w:t>
      </w:r>
    </w:p>
    <w:p w:rsidR="00232370" w:rsidRPr="00B646D2" w:rsidRDefault="00C77061">
      <w:pPr>
        <w:pStyle w:val="Heading2"/>
      </w:pPr>
      <w:r w:rsidRPr="00B646D2">
        <w:t>Related Best Practices</w:t>
      </w:r>
    </w:p>
    <w:p w:rsidR="004C1DF8" w:rsidRPr="00B646D2" w:rsidRDefault="0034684E" w:rsidP="004C1DF8">
      <w:pPr>
        <w:pStyle w:val="ListParagraph"/>
        <w:numPr>
          <w:ilvl w:val="0"/>
          <w:numId w:val="6"/>
        </w:numPr>
      </w:pPr>
      <w:hyperlink r:id="rId15" w:history="1">
        <w:r w:rsidR="004C1DF8" w:rsidRPr="009253A9">
          <w:rPr>
            <w:rStyle w:val="Hyperlink"/>
          </w:rPr>
          <w:t>Constructing and Rendering a Table Using the JSP Framework</w:t>
        </w:r>
      </w:hyperlink>
    </w:p>
    <w:p w:rsidR="004C1DF8" w:rsidRDefault="0034684E" w:rsidP="00C77061">
      <w:pPr>
        <w:pStyle w:val="ListParagraph"/>
        <w:numPr>
          <w:ilvl w:val="0"/>
          <w:numId w:val="6"/>
        </w:numPr>
      </w:pPr>
      <w:hyperlink r:id="rId16" w:history="1">
        <w:r w:rsidR="004C1DF8" w:rsidRPr="009253A9">
          <w:rPr>
            <w:rStyle w:val="Hyperlink"/>
          </w:rPr>
          <w:t>Windchill Client Architecture Action Framework Overview</w:t>
        </w:r>
      </w:hyperlink>
    </w:p>
    <w:p w:rsidR="00710912" w:rsidRDefault="0034684E" w:rsidP="00710912">
      <w:pPr>
        <w:pStyle w:val="ListParagraph"/>
        <w:numPr>
          <w:ilvl w:val="0"/>
          <w:numId w:val="6"/>
        </w:numPr>
      </w:pPr>
      <w:hyperlink r:id="rId17" w:history="1">
        <w:r w:rsidR="00710912" w:rsidRPr="009253A9">
          <w:rPr>
            <w:rStyle w:val="Hyperlink"/>
          </w:rPr>
          <w:t>Resource Info (.</w:t>
        </w:r>
        <w:proofErr w:type="spellStart"/>
        <w:r w:rsidR="00710912" w:rsidRPr="009253A9">
          <w:rPr>
            <w:rStyle w:val="Hyperlink"/>
          </w:rPr>
          <w:t>rbInfo</w:t>
        </w:r>
        <w:proofErr w:type="spellEnd"/>
        <w:r w:rsidR="00710912" w:rsidRPr="009253A9">
          <w:rPr>
            <w:rStyle w:val="Hyperlink"/>
          </w:rPr>
          <w:t>) Files</w:t>
        </w:r>
      </w:hyperlink>
    </w:p>
    <w:p w:rsidR="00B646D2" w:rsidRDefault="0034684E" w:rsidP="00C77061">
      <w:pPr>
        <w:pStyle w:val="ListParagraph"/>
        <w:numPr>
          <w:ilvl w:val="0"/>
          <w:numId w:val="6"/>
        </w:numPr>
      </w:pPr>
      <w:hyperlink r:id="rId18" w:history="1">
        <w:r w:rsidR="00B646D2" w:rsidRPr="009253A9">
          <w:rPr>
            <w:rStyle w:val="Hyperlink"/>
          </w:rPr>
          <w:t>MVC Components Overview</w:t>
        </w:r>
      </w:hyperlink>
    </w:p>
    <w:p w:rsidR="00C85ED8" w:rsidRPr="00B646D2" w:rsidRDefault="0034684E" w:rsidP="00C85ED8">
      <w:pPr>
        <w:pStyle w:val="ListParagraph"/>
        <w:numPr>
          <w:ilvl w:val="0"/>
          <w:numId w:val="6"/>
        </w:numPr>
      </w:pPr>
      <w:hyperlink r:id="rId19" w:history="1">
        <w:r w:rsidR="00C85ED8" w:rsidRPr="009253A9">
          <w:rPr>
            <w:rStyle w:val="Hyperlink"/>
          </w:rPr>
          <w:t>Windchill Client Architecture Wizard</w:t>
        </w:r>
      </w:hyperlink>
    </w:p>
    <w:p w:rsidR="00232370" w:rsidRPr="00B646D2" w:rsidRDefault="0034684E" w:rsidP="00C77061">
      <w:pPr>
        <w:pStyle w:val="ListParagraph"/>
        <w:numPr>
          <w:ilvl w:val="0"/>
          <w:numId w:val="6"/>
        </w:numPr>
      </w:pPr>
      <w:hyperlink r:id="rId20" w:history="1">
        <w:r w:rsidR="00C87C26" w:rsidRPr="009253A9">
          <w:rPr>
            <w:rStyle w:val="Hyperlink"/>
          </w:rPr>
          <w:t>Customizing Business Rules</w:t>
        </w:r>
      </w:hyperlink>
      <w:r w:rsidR="00C87C26" w:rsidRPr="00B646D2">
        <w:t xml:space="preserve"> </w:t>
      </w:r>
    </w:p>
    <w:p w:rsidR="00B646D2" w:rsidRPr="00B646D2" w:rsidRDefault="00B646D2"/>
    <w:p w:rsidR="00232370" w:rsidRDefault="00C77061">
      <w:pPr>
        <w:pStyle w:val="BodyText"/>
      </w:pPr>
      <w:r w:rsidRPr="00B646D2">
        <w:t>&lt;/INTERNAL&gt;</w:t>
      </w:r>
    </w:p>
    <w:p w:rsidR="00232370" w:rsidRDefault="00C77061">
      <w:pPr>
        <w:pStyle w:val="Heading2"/>
      </w:pPr>
      <w:r>
        <w:t>Related Package/Class Javadoc</w:t>
      </w:r>
    </w:p>
    <w:p w:rsidR="00232370" w:rsidRDefault="006B17BA" w:rsidP="00C77061">
      <w:pPr>
        <w:pStyle w:val="ListParagraph"/>
        <w:numPr>
          <w:ilvl w:val="0"/>
          <w:numId w:val="7"/>
        </w:numPr>
      </w:pPr>
      <w:proofErr w:type="spellStart"/>
      <w:r w:rsidRPr="006B17BA">
        <w:rPr>
          <w:rFonts w:ascii="Consolas" w:hAnsi="Consolas" w:cs="Consolas"/>
          <w:color w:val="000000"/>
        </w:rPr>
        <w:t>com.ptc.core.businessRules.engine.BusinessRulesEngine</w:t>
      </w:r>
      <w:proofErr w:type="spellEnd"/>
    </w:p>
    <w:p w:rsidR="00232370" w:rsidRDefault="00C77061">
      <w:pPr>
        <w:pStyle w:val="Heading2"/>
      </w:pPr>
      <w:r>
        <w:t>Related Customization Documentation</w:t>
      </w:r>
    </w:p>
    <w:p w:rsidR="00232370" w:rsidRDefault="00232370"/>
    <w:p w:rsidR="00232370" w:rsidRDefault="00C77061">
      <w:pPr>
        <w:pStyle w:val="Heading2"/>
      </w:pPr>
      <w:r>
        <w:t>Other Related Windchill Documentation</w:t>
      </w:r>
    </w:p>
    <w:p w:rsidR="00232370" w:rsidRDefault="00232370"/>
    <w:p w:rsidR="00232370" w:rsidRDefault="00C77061">
      <w:pPr>
        <w:pStyle w:val="Heading2"/>
      </w:pPr>
      <w:r>
        <w:t>Related Websites</w:t>
      </w:r>
    </w:p>
    <w:p w:rsidR="00232370" w:rsidRDefault="00232370"/>
    <w:p w:rsidR="00232370" w:rsidRDefault="00C77061">
      <w:pPr>
        <w:pStyle w:val="Heading2"/>
      </w:pPr>
      <w:r>
        <w:t>Other</w:t>
      </w:r>
    </w:p>
    <w:p w:rsidR="00232370" w:rsidRDefault="00232370"/>
    <w:p w:rsidR="00232370" w:rsidRPr="00C16E6F" w:rsidRDefault="00C77061">
      <w:r w:rsidRPr="00C16E6F">
        <w:t>&lt;INTERNAL&gt;</w:t>
      </w:r>
    </w:p>
    <w:p w:rsidR="00232370" w:rsidRPr="00C16E6F" w:rsidRDefault="00C77061">
      <w:pPr>
        <w:pStyle w:val="Heading2"/>
      </w:pPr>
      <w:r w:rsidRPr="00C16E6F">
        <w:lastRenderedPageBreak/>
        <w:t>Internal Windchill Dev Resources</w:t>
      </w:r>
    </w:p>
    <w:p w:rsidR="00C16E6F" w:rsidRPr="00C16E6F" w:rsidRDefault="00C16E6F"/>
    <w:p w:rsidR="00232370" w:rsidRPr="00C16E6F" w:rsidRDefault="00C16E6F">
      <w:r w:rsidRPr="00C16E6F">
        <w:t>None</w:t>
      </w:r>
    </w:p>
    <w:p w:rsidR="00C16E6F" w:rsidRPr="00C16E6F" w:rsidRDefault="00C16E6F"/>
    <w:p w:rsidR="00232370" w:rsidRPr="00C16E6F" w:rsidRDefault="00C77061">
      <w:r w:rsidRPr="00C16E6F">
        <w:t>&lt;/INTERNAL&gt;</w:t>
      </w:r>
    </w:p>
    <w:p w:rsidR="00232370" w:rsidRPr="00C16E6F" w:rsidRDefault="00C77061">
      <w:pPr>
        <w:pStyle w:val="Heading1"/>
      </w:pPr>
      <w:r w:rsidRPr="00C16E6F">
        <w:t>&lt;INTERNAL&gt;Other Windchill Development Considerations</w:t>
      </w:r>
    </w:p>
    <w:p w:rsidR="00232370" w:rsidRPr="00C16E6F" w:rsidRDefault="00C16E6F">
      <w:pPr>
        <w:pStyle w:val="BodyText"/>
      </w:pPr>
      <w:r w:rsidRPr="00C16E6F">
        <w:t>None</w:t>
      </w:r>
    </w:p>
    <w:p w:rsidR="00232370" w:rsidRPr="00C16E6F" w:rsidRDefault="00C77061">
      <w:pPr>
        <w:pStyle w:val="BodyText"/>
      </w:pPr>
      <w:r w:rsidRPr="00C16E6F">
        <w:t>&lt;/INTERNAL&gt;</w:t>
      </w:r>
    </w:p>
    <w:p w:rsidR="00232370" w:rsidRDefault="00C77061" w:rsidP="00C16E6F">
      <w:r w:rsidRPr="00C16E6F">
        <w:t>&lt;INTERNAL&gt;</w:t>
      </w:r>
    </w:p>
    <w:sectPr w:rsidR="00232370">
      <w:headerReference w:type="default" r:id="rId21"/>
      <w:footerReference w:type="default" r:id="rId22"/>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4E" w:rsidRDefault="0034684E">
      <w:r>
        <w:separator/>
      </w:r>
    </w:p>
  </w:endnote>
  <w:endnote w:type="continuationSeparator" w:id="0">
    <w:p w:rsidR="0034684E" w:rsidRDefault="0034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32370">
      <w:tc>
        <w:tcPr>
          <w:tcW w:w="4428" w:type="dxa"/>
          <w:tcBorders>
            <w:top w:val="single" w:sz="12" w:space="0" w:color="auto"/>
          </w:tcBorders>
        </w:tcPr>
        <w:p w:rsidR="00232370" w:rsidRDefault="00C77061">
          <w:pPr>
            <w:pStyle w:val="Footer"/>
            <w:jc w:val="left"/>
          </w:pPr>
          <w:r>
            <w:rPr>
              <w:b w:val="0"/>
            </w:rPr>
            <w:br/>
            <w:t>Proprietary Do Not Distribute</w:t>
          </w:r>
        </w:p>
      </w:tc>
      <w:tc>
        <w:tcPr>
          <w:tcW w:w="4428" w:type="dxa"/>
          <w:tcBorders>
            <w:top w:val="single" w:sz="12" w:space="0" w:color="auto"/>
          </w:tcBorders>
        </w:tcPr>
        <w:p w:rsidR="00232370" w:rsidRDefault="00C77061">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394685">
            <w:rPr>
              <w:rStyle w:val="PageNumber"/>
              <w:noProof/>
            </w:rPr>
            <w:t>1</w:t>
          </w:r>
          <w:r>
            <w:rPr>
              <w:rStyle w:val="PageNumber"/>
            </w:rPr>
            <w:fldChar w:fldCharType="end"/>
          </w:r>
        </w:p>
      </w:tc>
    </w:tr>
  </w:tbl>
  <w:p w:rsidR="00232370" w:rsidRDefault="00232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4E" w:rsidRDefault="0034684E">
      <w:r>
        <w:separator/>
      </w:r>
    </w:p>
  </w:footnote>
  <w:footnote w:type="continuationSeparator" w:id="0">
    <w:p w:rsidR="0034684E" w:rsidRDefault="00346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DB9" w:rsidRPr="009C7DB9" w:rsidRDefault="009C7DB9" w:rsidP="009C7DB9">
    <w:pPr>
      <w:pStyle w:val="Header"/>
      <w:tabs>
        <w:tab w:val="clear" w:pos="4320"/>
        <w:tab w:val="clear" w:pos="8640"/>
      </w:tabs>
      <w:jc w:val="center"/>
    </w:pPr>
    <w:r>
      <w:rPr>
        <w:i/>
        <w:iCs/>
      </w:rPr>
      <w:t>Evaluate Business Rules on Demand</w:t>
    </w:r>
    <w:r w:rsidR="00C77061">
      <w:t xml:space="preserve"> Best Practice</w:t>
    </w:r>
  </w:p>
  <w:p w:rsidR="00232370" w:rsidRDefault="00232370">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77C3110"/>
    <w:multiLevelType w:val="hybridMultilevel"/>
    <w:tmpl w:val="E748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3346A7"/>
    <w:multiLevelType w:val="hybridMultilevel"/>
    <w:tmpl w:val="8A28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732173"/>
    <w:multiLevelType w:val="hybridMultilevel"/>
    <w:tmpl w:val="F9A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7"/>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7EE"/>
    <w:rsid w:val="000205ED"/>
    <w:rsid w:val="00076AD8"/>
    <w:rsid w:val="001013E6"/>
    <w:rsid w:val="001371FC"/>
    <w:rsid w:val="0014044C"/>
    <w:rsid w:val="001A00B4"/>
    <w:rsid w:val="001C1BF6"/>
    <w:rsid w:val="001C60DE"/>
    <w:rsid w:val="001C7DAF"/>
    <w:rsid w:val="001F28E1"/>
    <w:rsid w:val="002116AF"/>
    <w:rsid w:val="00232370"/>
    <w:rsid w:val="002900D1"/>
    <w:rsid w:val="002B4BE4"/>
    <w:rsid w:val="002C2DF9"/>
    <w:rsid w:val="002E68C5"/>
    <w:rsid w:val="00321324"/>
    <w:rsid w:val="00333588"/>
    <w:rsid w:val="0034684E"/>
    <w:rsid w:val="00391840"/>
    <w:rsid w:val="00394685"/>
    <w:rsid w:val="003A3FEC"/>
    <w:rsid w:val="003D46A9"/>
    <w:rsid w:val="003E3347"/>
    <w:rsid w:val="00435D22"/>
    <w:rsid w:val="00446683"/>
    <w:rsid w:val="004477A4"/>
    <w:rsid w:val="00491350"/>
    <w:rsid w:val="004B4BFE"/>
    <w:rsid w:val="004C1DF8"/>
    <w:rsid w:val="00522061"/>
    <w:rsid w:val="00527B1D"/>
    <w:rsid w:val="00546B67"/>
    <w:rsid w:val="00591F62"/>
    <w:rsid w:val="00601CF2"/>
    <w:rsid w:val="00660BBA"/>
    <w:rsid w:val="006776D0"/>
    <w:rsid w:val="00677CCC"/>
    <w:rsid w:val="006B17BA"/>
    <w:rsid w:val="006D16A9"/>
    <w:rsid w:val="00710912"/>
    <w:rsid w:val="00740CFC"/>
    <w:rsid w:val="0078038F"/>
    <w:rsid w:val="007B334D"/>
    <w:rsid w:val="00800FD5"/>
    <w:rsid w:val="00825A5F"/>
    <w:rsid w:val="00826A98"/>
    <w:rsid w:val="008E3AD7"/>
    <w:rsid w:val="009253A9"/>
    <w:rsid w:val="009C7DB9"/>
    <w:rsid w:val="009F17EE"/>
    <w:rsid w:val="00AC65EE"/>
    <w:rsid w:val="00AD2485"/>
    <w:rsid w:val="00B019CE"/>
    <w:rsid w:val="00B46C82"/>
    <w:rsid w:val="00B60A9E"/>
    <w:rsid w:val="00B646D2"/>
    <w:rsid w:val="00B77861"/>
    <w:rsid w:val="00BA48E3"/>
    <w:rsid w:val="00BB116B"/>
    <w:rsid w:val="00BC583F"/>
    <w:rsid w:val="00BD3DAD"/>
    <w:rsid w:val="00C16E6F"/>
    <w:rsid w:val="00C50B0C"/>
    <w:rsid w:val="00C77061"/>
    <w:rsid w:val="00C85ED8"/>
    <w:rsid w:val="00C87C26"/>
    <w:rsid w:val="00C9793E"/>
    <w:rsid w:val="00CB187F"/>
    <w:rsid w:val="00D42E7F"/>
    <w:rsid w:val="00D75655"/>
    <w:rsid w:val="00D82131"/>
    <w:rsid w:val="00D8251B"/>
    <w:rsid w:val="00E3369A"/>
    <w:rsid w:val="00E33A0C"/>
    <w:rsid w:val="00E7723D"/>
    <w:rsid w:val="00E96391"/>
    <w:rsid w:val="00EB4B26"/>
    <w:rsid w:val="00EC0383"/>
    <w:rsid w:val="00EF1832"/>
    <w:rsid w:val="00F040DA"/>
    <w:rsid w:val="00F153ED"/>
    <w:rsid w:val="00F26D42"/>
    <w:rsid w:val="00F34F9E"/>
    <w:rsid w:val="00F45359"/>
    <w:rsid w:val="00FC4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paragraph" w:styleId="ListParagraph">
    <w:name w:val="List Paragraph"/>
    <w:basedOn w:val="Normal"/>
    <w:uiPriority w:val="34"/>
    <w:qFormat/>
    <w:rsid w:val="00B646D2"/>
    <w:pPr>
      <w:ind w:left="720"/>
      <w:contextualSpacing/>
    </w:pPr>
  </w:style>
  <w:style w:type="character" w:styleId="CommentReference">
    <w:name w:val="annotation reference"/>
    <w:basedOn w:val="DefaultParagraphFont"/>
    <w:uiPriority w:val="99"/>
    <w:semiHidden/>
    <w:unhideWhenUsed/>
    <w:rsid w:val="00677CCC"/>
    <w:rPr>
      <w:sz w:val="16"/>
      <w:szCs w:val="16"/>
    </w:rPr>
  </w:style>
  <w:style w:type="paragraph" w:styleId="CommentText">
    <w:name w:val="annotation text"/>
    <w:basedOn w:val="Normal"/>
    <w:link w:val="CommentTextChar"/>
    <w:uiPriority w:val="99"/>
    <w:semiHidden/>
    <w:unhideWhenUsed/>
    <w:rsid w:val="00677CCC"/>
  </w:style>
  <w:style w:type="character" w:customStyle="1" w:styleId="CommentTextChar">
    <w:name w:val="Comment Text Char"/>
    <w:basedOn w:val="DefaultParagraphFont"/>
    <w:link w:val="CommentText"/>
    <w:uiPriority w:val="99"/>
    <w:semiHidden/>
    <w:rsid w:val="00677CCC"/>
  </w:style>
  <w:style w:type="paragraph" w:styleId="CommentSubject">
    <w:name w:val="annotation subject"/>
    <w:basedOn w:val="CommentText"/>
    <w:next w:val="CommentText"/>
    <w:link w:val="CommentSubjectChar"/>
    <w:uiPriority w:val="99"/>
    <w:semiHidden/>
    <w:unhideWhenUsed/>
    <w:rsid w:val="00677CCC"/>
    <w:rPr>
      <w:b/>
      <w:bCs/>
    </w:rPr>
  </w:style>
  <w:style w:type="character" w:customStyle="1" w:styleId="CommentSubjectChar">
    <w:name w:val="Comment Subject Char"/>
    <w:basedOn w:val="CommentTextChar"/>
    <w:link w:val="CommentSubject"/>
    <w:uiPriority w:val="99"/>
    <w:semiHidden/>
    <w:rsid w:val="00677CCC"/>
    <w:rPr>
      <w:b/>
      <w:bCs/>
    </w:rPr>
  </w:style>
  <w:style w:type="character" w:customStyle="1" w:styleId="cf-sanserif-combined-default">
    <w:name w:val="cf-sanserif-combined-default"/>
    <w:basedOn w:val="DefaultParagraphFont"/>
    <w:rsid w:val="00B60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paragraph" w:styleId="ListParagraph">
    <w:name w:val="List Paragraph"/>
    <w:basedOn w:val="Normal"/>
    <w:uiPriority w:val="34"/>
    <w:qFormat/>
    <w:rsid w:val="00B646D2"/>
    <w:pPr>
      <w:ind w:left="720"/>
      <w:contextualSpacing/>
    </w:pPr>
  </w:style>
  <w:style w:type="character" w:styleId="CommentReference">
    <w:name w:val="annotation reference"/>
    <w:basedOn w:val="DefaultParagraphFont"/>
    <w:uiPriority w:val="99"/>
    <w:semiHidden/>
    <w:unhideWhenUsed/>
    <w:rsid w:val="00677CCC"/>
    <w:rPr>
      <w:sz w:val="16"/>
      <w:szCs w:val="16"/>
    </w:rPr>
  </w:style>
  <w:style w:type="paragraph" w:styleId="CommentText">
    <w:name w:val="annotation text"/>
    <w:basedOn w:val="Normal"/>
    <w:link w:val="CommentTextChar"/>
    <w:uiPriority w:val="99"/>
    <w:semiHidden/>
    <w:unhideWhenUsed/>
    <w:rsid w:val="00677CCC"/>
  </w:style>
  <w:style w:type="character" w:customStyle="1" w:styleId="CommentTextChar">
    <w:name w:val="Comment Text Char"/>
    <w:basedOn w:val="DefaultParagraphFont"/>
    <w:link w:val="CommentText"/>
    <w:uiPriority w:val="99"/>
    <w:semiHidden/>
    <w:rsid w:val="00677CCC"/>
  </w:style>
  <w:style w:type="paragraph" w:styleId="CommentSubject">
    <w:name w:val="annotation subject"/>
    <w:basedOn w:val="CommentText"/>
    <w:next w:val="CommentText"/>
    <w:link w:val="CommentSubjectChar"/>
    <w:uiPriority w:val="99"/>
    <w:semiHidden/>
    <w:unhideWhenUsed/>
    <w:rsid w:val="00677CCC"/>
    <w:rPr>
      <w:b/>
      <w:bCs/>
    </w:rPr>
  </w:style>
  <w:style w:type="character" w:customStyle="1" w:styleId="CommentSubjectChar">
    <w:name w:val="Comment Subject Char"/>
    <w:basedOn w:val="CommentTextChar"/>
    <w:link w:val="CommentSubject"/>
    <w:uiPriority w:val="99"/>
    <w:semiHidden/>
    <w:rsid w:val="00677CCC"/>
    <w:rPr>
      <w:b/>
      <w:bCs/>
    </w:rPr>
  </w:style>
  <w:style w:type="character" w:customStyle="1" w:styleId="cf-sanserif-combined-default">
    <w:name w:val="cf-sanserif-combined-default"/>
    <w:basedOn w:val="DefaultParagraphFont"/>
    <w:rsid w:val="00B6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h-pubs.ptcnet.ptc.com/Windchill-WHC/WCCG_BusLogicCust_ChangeMgmt_BusRules.html?queryId=13fe395fdc2" TargetMode="External"/><Relationship Id="rId13" Type="http://schemas.openxmlformats.org/officeDocument/2006/relationships/hyperlink" Target="http://ah-pubs.ptcnet.ptc.com/Windchill-WHC/WCCG_UICust_ConstructWizards_WCClientArchWizard.html?queryId=13fe395b7ef" TargetMode="External"/><Relationship Id="rId18" Type="http://schemas.openxmlformats.org/officeDocument/2006/relationships/hyperlink" Target="http://ah-pubs.ptcnet.ptc.com/Windchill-WHC/WCCG_UICust_MVC_Overview.html?queryId=13fe3954ce1"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ah-pubs.ptcnet.ptc.com/Windchill-WHC/WCCG_UICust_AddActionsHook_WCClientArchAction.html?queryId=13fe394b573" TargetMode="External"/><Relationship Id="rId17" Type="http://schemas.openxmlformats.org/officeDocument/2006/relationships/hyperlink" Target="http://ah-pubs.ptcnet.ptc.com/Windchill-WHC/WCCG_Serv_Internationalization_ResourceInfoFiles.html?queryId=13fe3950549" TargetMode="External"/><Relationship Id="rId2" Type="http://schemas.openxmlformats.org/officeDocument/2006/relationships/styles" Target="styles.xml"/><Relationship Id="rId16" Type="http://schemas.openxmlformats.org/officeDocument/2006/relationships/hyperlink" Target="http://ah-pubs.ptcnet.ptc.com/Windchill-WHC/WCCG_UICust_AddActionsHook_WCClientArchAction.html?queryId=13fe394b573" TargetMode="External"/><Relationship Id="rId20" Type="http://schemas.openxmlformats.org/officeDocument/2006/relationships/hyperlink" Target="http://ah-pubs.ptcnet.ptc.com/Windchill-WHC/WCCG_BusLogicCust_ChangeMgmt_BusRules.html?queryId=13fe395fdc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h-pubs.ptcnet.ptc.com/Windchill-WHC/WCCG_BusLogicCust_ChangeMgmt_BusRules.html?queryId=13fe395fdc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h-pubs.ptcnet.ptc.com/Windchill-WHC/WCCG_UICust_PresentInfoUI_ConstructRender.html?queryId=13fe39413e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ah-pubs.ptcnet.ptc.com/Windchill-WHC/WCCG_UICust_ConstructWizards_WCClientArchWizard.html?queryId=13fe395b7e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h-pubs.ptcnet.ptc.com/Windchill-WHC/BusRulesViewConflictsTableRef.html?queryId=13fe39855ec"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kral\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Best Practice Template 20061026a.dot</Template>
  <TotalTime>17</TotalTime>
  <Pages>8</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12448</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Nathan Kral</dc:creator>
  <cp:lastModifiedBy>McLachlan, Michael</cp:lastModifiedBy>
  <cp:revision>9</cp:revision>
  <cp:lastPrinted>2006-10-23T22:41:00Z</cp:lastPrinted>
  <dcterms:created xsi:type="dcterms:W3CDTF">2013-07-16T17:42:00Z</dcterms:created>
  <dcterms:modified xsi:type="dcterms:W3CDTF">2015-05-18T20:01:00Z</dcterms:modified>
</cp:coreProperties>
</file>