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286" w:rsidRPr="009965A7" w:rsidRDefault="001C6BEC">
      <w:pPr>
        <w:pStyle w:val="BodyText"/>
      </w:pPr>
      <w:r w:rsidRPr="009965A7">
        <w:t>&lt;INTERNAL&gt;</w:t>
      </w:r>
    </w:p>
    <w:p w:rsidR="00736286" w:rsidRPr="009965A7" w:rsidRDefault="001C6BEC">
      <w:pPr>
        <w:pStyle w:val="Author"/>
        <w:spacing w:before="100" w:beforeAutospacing="1" w:after="100" w:afterAutospacing="1"/>
      </w:pPr>
      <w:r w:rsidRPr="009965A7">
        <w:t xml:space="preserve">By: </w:t>
      </w:r>
    </w:p>
    <w:p w:rsidR="00736286" w:rsidRPr="009965A7" w:rsidRDefault="001C6BEC">
      <w:pPr>
        <w:pStyle w:val="Boldheading"/>
        <w:spacing w:before="100" w:beforeAutospacing="1" w:after="100" w:afterAutospacing="1"/>
        <w:rPr>
          <w:rFonts w:ascii="Times" w:hAnsi="Times"/>
          <w:snapToGrid w:val="0"/>
          <w:color w:val="000000"/>
        </w:rPr>
      </w:pPr>
      <w:r w:rsidRPr="009965A7">
        <w:rPr>
          <w:snapToGrid w:val="0"/>
        </w:rPr>
        <w:t>Change History:</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350"/>
        <w:gridCol w:w="1890"/>
        <w:gridCol w:w="5440"/>
      </w:tblGrid>
      <w:tr w:rsidR="00736286" w:rsidRPr="009965A7">
        <w:trPr>
          <w:trHeight w:val="296"/>
        </w:trPr>
        <w:tc>
          <w:tcPr>
            <w:tcW w:w="1350" w:type="dxa"/>
          </w:tcPr>
          <w:p w:rsidR="00736286" w:rsidRPr="009965A7" w:rsidRDefault="001C6BEC">
            <w:pPr>
              <w:keepNext/>
              <w:keepLines/>
              <w:widowControl w:val="0"/>
              <w:spacing w:line="240" w:lineRule="atLeast"/>
              <w:ind w:left="43"/>
              <w:rPr>
                <w:rFonts w:ascii="Times" w:hAnsi="Times"/>
                <w:b/>
                <w:snapToGrid w:val="0"/>
                <w:color w:val="000000"/>
                <w:sz w:val="16"/>
              </w:rPr>
            </w:pPr>
            <w:r w:rsidRPr="009965A7">
              <w:rPr>
                <w:rFonts w:ascii="Times" w:hAnsi="Times"/>
                <w:b/>
                <w:snapToGrid w:val="0"/>
                <w:color w:val="000000"/>
                <w:sz w:val="16"/>
              </w:rPr>
              <w:t>Date</w:t>
            </w:r>
          </w:p>
        </w:tc>
        <w:tc>
          <w:tcPr>
            <w:tcW w:w="1890" w:type="dxa"/>
          </w:tcPr>
          <w:p w:rsidR="00736286" w:rsidRPr="009965A7" w:rsidRDefault="001C6BEC">
            <w:pPr>
              <w:keepNext/>
              <w:keepLines/>
              <w:widowControl w:val="0"/>
              <w:spacing w:line="240" w:lineRule="atLeast"/>
              <w:ind w:left="43"/>
              <w:rPr>
                <w:rFonts w:ascii="Times" w:hAnsi="Times"/>
                <w:b/>
                <w:snapToGrid w:val="0"/>
                <w:color w:val="000000"/>
                <w:sz w:val="16"/>
              </w:rPr>
            </w:pPr>
            <w:r w:rsidRPr="009965A7">
              <w:rPr>
                <w:rFonts w:ascii="Times" w:hAnsi="Times"/>
                <w:b/>
                <w:snapToGrid w:val="0"/>
                <w:color w:val="000000"/>
                <w:sz w:val="16"/>
              </w:rPr>
              <w:t>Author</w:t>
            </w:r>
          </w:p>
        </w:tc>
        <w:tc>
          <w:tcPr>
            <w:tcW w:w="5440" w:type="dxa"/>
          </w:tcPr>
          <w:p w:rsidR="00736286" w:rsidRPr="009965A7" w:rsidRDefault="001C6BEC">
            <w:pPr>
              <w:keepNext/>
              <w:keepLines/>
              <w:widowControl w:val="0"/>
              <w:spacing w:line="240" w:lineRule="atLeast"/>
              <w:ind w:left="43"/>
              <w:rPr>
                <w:rFonts w:ascii="Times" w:hAnsi="Times"/>
                <w:b/>
                <w:snapToGrid w:val="0"/>
                <w:color w:val="000000"/>
                <w:sz w:val="16"/>
              </w:rPr>
            </w:pPr>
            <w:r w:rsidRPr="009965A7">
              <w:rPr>
                <w:rFonts w:ascii="Times" w:hAnsi="Times"/>
                <w:b/>
                <w:snapToGrid w:val="0"/>
                <w:color w:val="000000"/>
                <w:sz w:val="16"/>
              </w:rPr>
              <w:t>Description</w:t>
            </w:r>
          </w:p>
        </w:tc>
      </w:tr>
      <w:tr w:rsidR="00736286" w:rsidRPr="009965A7">
        <w:trPr>
          <w:trHeight w:val="296"/>
        </w:trPr>
        <w:tc>
          <w:tcPr>
            <w:tcW w:w="1350" w:type="dxa"/>
          </w:tcPr>
          <w:p w:rsidR="00736286" w:rsidRPr="009965A7" w:rsidRDefault="009965A7">
            <w:pPr>
              <w:keepNext/>
              <w:keepLines/>
              <w:widowControl w:val="0"/>
              <w:spacing w:line="240" w:lineRule="atLeast"/>
              <w:ind w:left="43"/>
              <w:rPr>
                <w:rFonts w:ascii="Times" w:hAnsi="Times"/>
                <w:snapToGrid w:val="0"/>
                <w:color w:val="000000"/>
                <w:sz w:val="16"/>
              </w:rPr>
            </w:pPr>
            <w:r w:rsidRPr="009965A7">
              <w:rPr>
                <w:rFonts w:ascii="Times" w:hAnsi="Times"/>
                <w:snapToGrid w:val="0"/>
                <w:color w:val="000000"/>
                <w:sz w:val="16"/>
              </w:rPr>
              <w:t>04/10/2012</w:t>
            </w:r>
          </w:p>
        </w:tc>
        <w:tc>
          <w:tcPr>
            <w:tcW w:w="1890" w:type="dxa"/>
          </w:tcPr>
          <w:p w:rsidR="00736286" w:rsidRPr="009965A7" w:rsidRDefault="009965A7">
            <w:pPr>
              <w:keepNext/>
              <w:keepLines/>
              <w:widowControl w:val="0"/>
              <w:spacing w:line="240" w:lineRule="atLeast"/>
              <w:ind w:left="43"/>
              <w:rPr>
                <w:rFonts w:ascii="Times" w:hAnsi="Times"/>
                <w:snapToGrid w:val="0"/>
                <w:color w:val="000000"/>
                <w:sz w:val="16"/>
              </w:rPr>
            </w:pPr>
            <w:r w:rsidRPr="009965A7">
              <w:rPr>
                <w:rFonts w:ascii="Times" w:hAnsi="Times"/>
                <w:snapToGrid w:val="0"/>
                <w:color w:val="000000"/>
                <w:sz w:val="16"/>
              </w:rPr>
              <w:t>Nathan Kral</w:t>
            </w:r>
          </w:p>
        </w:tc>
        <w:tc>
          <w:tcPr>
            <w:tcW w:w="5440" w:type="dxa"/>
          </w:tcPr>
          <w:p w:rsidR="00736286" w:rsidRPr="009965A7" w:rsidRDefault="009965A7">
            <w:pPr>
              <w:keepNext/>
              <w:keepLines/>
              <w:widowControl w:val="0"/>
              <w:spacing w:line="240" w:lineRule="atLeast"/>
              <w:ind w:left="43"/>
              <w:rPr>
                <w:rFonts w:ascii="Times" w:hAnsi="Times"/>
                <w:snapToGrid w:val="0"/>
                <w:color w:val="000000"/>
                <w:sz w:val="16"/>
              </w:rPr>
            </w:pPr>
            <w:r w:rsidRPr="009965A7">
              <w:rPr>
                <w:rFonts w:ascii="Times" w:hAnsi="Times"/>
                <w:snapToGrid w:val="0"/>
                <w:color w:val="000000"/>
                <w:sz w:val="16"/>
              </w:rPr>
              <w:t>Initial draft</w:t>
            </w:r>
          </w:p>
        </w:tc>
      </w:tr>
    </w:tbl>
    <w:p w:rsidR="00736286" w:rsidRDefault="001C6BEC">
      <w:pPr>
        <w:pStyle w:val="BodyText"/>
      </w:pPr>
      <w:r w:rsidRPr="009965A7">
        <w:t>&lt;/INTERNAL&gt;</w:t>
      </w:r>
    </w:p>
    <w:p w:rsidR="00810C0A" w:rsidRDefault="00810C0A" w:rsidP="00810C0A">
      <w:pPr>
        <w:pStyle w:val="BodyText"/>
      </w:pPr>
      <w:r w:rsidRPr="009965A7">
        <w:t>&lt;INTERNAL&gt;</w:t>
      </w:r>
    </w:p>
    <w:p w:rsidR="00736286" w:rsidRPr="009965A7" w:rsidRDefault="001C6BEC">
      <w:pPr>
        <w:pStyle w:val="Heading1"/>
        <w:spacing w:before="100" w:beforeAutospacing="1" w:after="100" w:afterAutospacing="1"/>
      </w:pPr>
      <w:r w:rsidRPr="009965A7">
        <w:t>Best Practice Name and Classification</w:t>
      </w:r>
    </w:p>
    <w:p w:rsidR="00736286" w:rsidRPr="009965A7" w:rsidRDefault="001C6BEC">
      <w:pPr>
        <w:pStyle w:val="Heading2"/>
      </w:pPr>
      <w:r w:rsidRPr="009965A7">
        <w:t>Name</w:t>
      </w:r>
    </w:p>
    <w:p w:rsidR="00736286" w:rsidRPr="009965A7" w:rsidRDefault="009965A7">
      <w:pPr>
        <w:pStyle w:val="BodyText"/>
      </w:pPr>
      <w:r w:rsidRPr="009965A7">
        <w:rPr>
          <w:i/>
          <w:iCs/>
        </w:rPr>
        <w:t>Bypass Business Rules</w:t>
      </w:r>
      <w:r w:rsidR="001C6BEC" w:rsidRPr="009965A7">
        <w:t xml:space="preserve"> Best Practice</w:t>
      </w:r>
    </w:p>
    <w:p w:rsidR="00736286" w:rsidRPr="00810C0A" w:rsidRDefault="001C6BEC">
      <w:pPr>
        <w:pStyle w:val="Heading2"/>
      </w:pPr>
      <w:r w:rsidRPr="00810C0A">
        <w:t>Classifications</w:t>
      </w:r>
    </w:p>
    <w:p w:rsidR="00736286" w:rsidRPr="00810C0A" w:rsidRDefault="00810C0A">
      <w:pPr>
        <w:pStyle w:val="BodyText"/>
      </w:pPr>
      <w:r w:rsidRPr="00810C0A">
        <w:rPr>
          <w:b/>
          <w:bCs/>
        </w:rPr>
        <w:t>Core Capability</w:t>
      </w:r>
    </w:p>
    <w:p w:rsidR="00736286" w:rsidRPr="00810C0A" w:rsidRDefault="001C6BEC">
      <w:pPr>
        <w:pStyle w:val="Heading2"/>
      </w:pPr>
      <w:r w:rsidRPr="00810C0A">
        <w:t>Also Known As</w:t>
      </w:r>
    </w:p>
    <w:p w:rsidR="00810C0A" w:rsidRPr="00810C0A" w:rsidRDefault="00810C0A">
      <w:pPr>
        <w:pStyle w:val="BodyText"/>
      </w:pPr>
      <w:r w:rsidRPr="00810C0A">
        <w:t>None</w:t>
      </w:r>
    </w:p>
    <w:p w:rsidR="00736286" w:rsidRDefault="001C6BEC">
      <w:pPr>
        <w:pStyle w:val="BodyText"/>
      </w:pPr>
      <w:r w:rsidRPr="00810C0A">
        <w:t>&lt;/INTERNAL&gt;</w:t>
      </w:r>
    </w:p>
    <w:p w:rsidR="00736286" w:rsidRDefault="001C6BEC">
      <w:pPr>
        <w:pStyle w:val="Heading1"/>
        <w:spacing w:before="100" w:beforeAutospacing="1" w:after="100" w:afterAutospacing="1"/>
      </w:pPr>
      <w:r>
        <w:t>Objective</w:t>
      </w:r>
    </w:p>
    <w:p w:rsidR="00736286" w:rsidRDefault="001C6BEC">
      <w:pPr>
        <w:pStyle w:val="Heading2"/>
      </w:pPr>
      <w:bookmarkStart w:id="0" w:name="_Problem_Statement"/>
      <w:bookmarkEnd w:id="0"/>
      <w:r>
        <w:t>Problem Statement</w:t>
      </w:r>
    </w:p>
    <w:p w:rsidR="00736286" w:rsidRDefault="00810C0A">
      <w:pPr>
        <w:pStyle w:val="BodyText"/>
      </w:pPr>
      <w:r>
        <w:t>You want to be able to initially show some or all business rule failure</w:t>
      </w:r>
      <w:r w:rsidR="00070EC4">
        <w:t>s</w:t>
      </w:r>
      <w:r>
        <w:t xml:space="preserve"> but only some business rule failures should prevent the</w:t>
      </w:r>
      <w:r w:rsidR="00674D3A">
        <w:t xml:space="preserve"> workflow</w:t>
      </w:r>
      <w:r>
        <w:t xml:space="preserve"> process from continuing or completing.</w:t>
      </w:r>
    </w:p>
    <w:p w:rsidR="00441638" w:rsidRDefault="00441638" w:rsidP="00441638">
      <w:pPr>
        <w:pStyle w:val="Heading3"/>
      </w:pPr>
      <w:bookmarkStart w:id="1" w:name="_Example_Use_Case"/>
      <w:bookmarkEnd w:id="1"/>
      <w:r>
        <w:t>Example Use Case 1:</w:t>
      </w:r>
    </w:p>
    <w:p w:rsidR="00441638" w:rsidRDefault="00441638" w:rsidP="00441638">
      <w:r>
        <w:t xml:space="preserve">You want to check that certain attributes are filled in (e.g. Material), but it’s ok if the attributes are blank </w:t>
      </w:r>
      <w:r w:rsidR="00936CE2">
        <w:t xml:space="preserve">but </w:t>
      </w:r>
      <w:r>
        <w:t xml:space="preserve">the life cycle state check must pass. </w:t>
      </w:r>
    </w:p>
    <w:p w:rsidR="00441638" w:rsidRDefault="00441638" w:rsidP="00441638">
      <w:pPr>
        <w:pStyle w:val="Heading3"/>
      </w:pPr>
      <w:r>
        <w:t>Example Use Case 2:</w:t>
      </w:r>
    </w:p>
    <w:p w:rsidR="00441638" w:rsidRDefault="00441638" w:rsidP="00441638">
      <w:pPr>
        <w:pStyle w:val="BodyText"/>
      </w:pPr>
      <w:r>
        <w:t>You have requirements that the Material and Weight attributes have to be filled in for parts.  The part Number needs to start with PTC- and have a length of ten.  The part attributes such as Finish and Description should be filled, but</w:t>
      </w:r>
      <w:r w:rsidR="00070EC4">
        <w:t xml:space="preserve"> if they are blank, you should only get a warning.</w:t>
      </w:r>
    </w:p>
    <w:p w:rsidR="00441638" w:rsidRDefault="00441638">
      <w:pPr>
        <w:pStyle w:val="BodyText"/>
      </w:pPr>
    </w:p>
    <w:p w:rsidR="00736286" w:rsidRDefault="001C6BEC">
      <w:pPr>
        <w:pStyle w:val="Heading2"/>
      </w:pPr>
      <w:bookmarkStart w:id="2" w:name="_Design_Overview"/>
      <w:bookmarkEnd w:id="2"/>
      <w:r>
        <w:lastRenderedPageBreak/>
        <w:t>Scope/Applicability/Assumptions</w:t>
      </w:r>
    </w:p>
    <w:p w:rsidR="00187857" w:rsidRPr="00187857" w:rsidRDefault="00070EC4" w:rsidP="00187857">
      <w:r>
        <w:t xml:space="preserve">This document assumes </w:t>
      </w:r>
      <w:r w:rsidR="00187857">
        <w:t>you have customized business rule sets and rules defined that you would like to run as part of the workflow process.</w:t>
      </w:r>
    </w:p>
    <w:p w:rsidR="00736286" w:rsidRDefault="001C6BEC">
      <w:pPr>
        <w:pStyle w:val="Heading1"/>
        <w:spacing w:before="100" w:beforeAutospacing="1" w:after="100" w:afterAutospacing="1"/>
      </w:pPr>
      <w:r>
        <w:t>Solution</w:t>
      </w:r>
    </w:p>
    <w:p w:rsidR="00736286" w:rsidRDefault="001C6BEC">
      <w:pPr>
        <w:pStyle w:val="Heading2"/>
      </w:pPr>
      <w:r>
        <w:t>Solution Statement</w:t>
      </w:r>
    </w:p>
    <w:p w:rsidR="00736286" w:rsidRDefault="00674D3A">
      <w:pPr>
        <w:pStyle w:val="BodyText"/>
      </w:pPr>
      <w:r>
        <w:t xml:space="preserve">Create two business rule sets.  One of the business rule sets has business rules that are required to continue or complete the workflow process.  The second business rule set has business rules that you want reported but are not required to continue the workflow process.  </w:t>
      </w:r>
      <w:r w:rsidR="00407314">
        <w:t xml:space="preserve">Having two separate business rule sets will allow you to configure a workflow </w:t>
      </w:r>
      <w:r w:rsidR="008B2EC3">
        <w:t>process</w:t>
      </w:r>
      <w:r w:rsidR="00407314">
        <w:t xml:space="preserve"> that allows you to call both or one of the business rule sets at different points in  the workflow process.</w:t>
      </w:r>
      <w:r w:rsidR="00026A43">
        <w:t xml:space="preserve">  The workflow process can be configured to </w:t>
      </w:r>
      <w:r w:rsidR="00EA3BF0">
        <w:t>execute</w:t>
      </w:r>
      <w:r w:rsidR="00026A43">
        <w:t xml:space="preserve"> all required and non</w:t>
      </w:r>
      <w:r w:rsidR="00EA3BF0">
        <w:t>-</w:t>
      </w:r>
      <w:r w:rsidR="00026A43">
        <w:t>required business rule sets for a workflow task such as the Change Notice Audit task.  This task is configured to continue once it has been completed</w:t>
      </w:r>
      <w:r w:rsidR="00695013">
        <w:t xml:space="preserve"> (See </w:t>
      </w:r>
      <w:hyperlink w:anchor="_Execute_All_Required" w:history="1">
        <w:r w:rsidR="00432F82">
          <w:rPr>
            <w:rStyle w:val="Hyperlink"/>
          </w:rPr>
          <w:t>4.1.7 E</w:t>
        </w:r>
        <w:r w:rsidR="00695013">
          <w:rPr>
            <w:rStyle w:val="Hyperlink"/>
          </w:rPr>
          <w:t>xecute All Required and Non-Required Business Rule Sets</w:t>
        </w:r>
      </w:hyperlink>
      <w:r w:rsidR="00695013">
        <w:t>)</w:t>
      </w:r>
      <w:r w:rsidR="00026A43">
        <w:t xml:space="preserve">.  A second workflow task in the process can be configured to </w:t>
      </w:r>
      <w:r w:rsidR="00EA3BF0">
        <w:t>execute</w:t>
      </w:r>
      <w:r w:rsidR="00026A43">
        <w:t xml:space="preserve"> only the required business rule sets.  This task will continue to be generated until all errors are resolved</w:t>
      </w:r>
      <w:r w:rsidR="00695013">
        <w:t xml:space="preserve"> (See </w:t>
      </w:r>
      <w:r w:rsidR="00432F82">
        <w:t xml:space="preserve">4.1.8 </w:t>
      </w:r>
      <w:ins w:id="3" w:author="Nathan Kral" w:date="2012-04-17T11:28:00Z">
        <w:r w:rsidR="00A16CB7">
          <w:fldChar w:fldCharType="begin"/>
        </w:r>
        <w:r w:rsidR="00A16CB7">
          <w:instrText xml:space="preserve"> HYPERLINK  \l "_Execute_Required_Business" </w:instrText>
        </w:r>
        <w:r w:rsidR="00A16CB7">
          <w:fldChar w:fldCharType="separate"/>
        </w:r>
        <w:r w:rsidR="00F1735D" w:rsidRPr="00A16CB7">
          <w:rPr>
            <w:rStyle w:val="Hyperlink"/>
          </w:rPr>
          <w:t>Execute Required Business Rule Sets</w:t>
        </w:r>
        <w:r w:rsidR="00A16CB7">
          <w:fldChar w:fldCharType="end"/>
        </w:r>
      </w:ins>
      <w:r w:rsidR="00695013">
        <w:t>)</w:t>
      </w:r>
      <w:r w:rsidR="00026A43">
        <w:t>.</w:t>
      </w:r>
    </w:p>
    <w:p w:rsidR="00736286" w:rsidRDefault="001C6BEC">
      <w:pPr>
        <w:pStyle w:val="Heading2"/>
      </w:pPr>
      <w:r>
        <w:t>Prerequisite knowledge</w:t>
      </w:r>
    </w:p>
    <w:p w:rsidR="00736286" w:rsidRDefault="001C6BEC">
      <w:pPr>
        <w:pStyle w:val="BodyText"/>
      </w:pPr>
      <w:r>
        <w:t>To apply this best practice, you need to have an understanding of the following:</w:t>
      </w:r>
    </w:p>
    <w:p w:rsidR="00736286" w:rsidRDefault="006A57B4" w:rsidP="001C6BEC">
      <w:pPr>
        <w:pStyle w:val="BodyText"/>
        <w:numPr>
          <w:ilvl w:val="0"/>
          <w:numId w:val="3"/>
        </w:numPr>
      </w:pPr>
      <w:r>
        <w:t>Business Rules see the Business Rules Best Practice and Business Rules Engine Best Practice.</w:t>
      </w:r>
    </w:p>
    <w:p w:rsidR="006A57B4" w:rsidRDefault="006A57B4" w:rsidP="001C6BEC">
      <w:pPr>
        <w:pStyle w:val="BodyText"/>
        <w:numPr>
          <w:ilvl w:val="0"/>
          <w:numId w:val="3"/>
        </w:numPr>
      </w:pPr>
      <w:r>
        <w:t>How to configure a workflow process</w:t>
      </w:r>
    </w:p>
    <w:p w:rsidR="00736286" w:rsidRDefault="001C6BEC">
      <w:pPr>
        <w:pStyle w:val="BodyText"/>
      </w:pPr>
      <w:r>
        <w:t xml:space="preserve">The </w:t>
      </w:r>
      <w:hyperlink w:anchor="_See_Also" w:history="1">
        <w:r>
          <w:rPr>
            <w:rStyle w:val="Hyperlink"/>
          </w:rPr>
          <w:t>See Also</w:t>
        </w:r>
      </w:hyperlink>
      <w:r>
        <w:t xml:space="preserve"> section below includes references to many or all of these subjects.</w:t>
      </w:r>
    </w:p>
    <w:p w:rsidR="007102C2" w:rsidRDefault="00441638" w:rsidP="007102C2">
      <w:pPr>
        <w:pStyle w:val="Heading1"/>
      </w:pPr>
      <w:bookmarkStart w:id="4" w:name="_Procedure_-_&lt;Procedure"/>
      <w:bookmarkEnd w:id="4"/>
      <w:r>
        <w:t>Example</w:t>
      </w:r>
    </w:p>
    <w:p w:rsidR="00C875BF" w:rsidRPr="007102C2" w:rsidRDefault="007102C2" w:rsidP="007102C2">
      <w:pPr>
        <w:pStyle w:val="BodyText"/>
      </w:pPr>
      <w:r>
        <w:t>The following example</w:t>
      </w:r>
      <w:r w:rsidR="00441638">
        <w:t xml:space="preserve"> uses </w:t>
      </w:r>
      <w:hyperlink w:anchor="_Example_Use_Case" w:history="1">
        <w:r w:rsidR="00441638">
          <w:rPr>
            <w:rStyle w:val="Hyperlink"/>
          </w:rPr>
          <w:t>Example Use Case 1</w:t>
        </w:r>
      </w:hyperlink>
      <w:r w:rsidR="00441638">
        <w:t xml:space="preserve"> from above to s</w:t>
      </w:r>
      <w:r w:rsidR="00C875BF">
        <w:t xml:space="preserve">how </w:t>
      </w:r>
      <w:r w:rsidR="00441638">
        <w:t xml:space="preserve">how </w:t>
      </w:r>
      <w:r w:rsidR="00C875BF">
        <w:t>to create two sets of rules to execute in a</w:t>
      </w:r>
      <w:r w:rsidR="006C03D7">
        <w:t xml:space="preserve"> change notice</w:t>
      </w:r>
      <w:r w:rsidR="00C875BF">
        <w:t xml:space="preserve"> workflow process.  The example show</w:t>
      </w:r>
      <w:r w:rsidR="00441638">
        <w:t>s</w:t>
      </w:r>
      <w:r w:rsidR="00C875BF">
        <w:t xml:space="preserve"> how to configure a set of rules to be required to proceed in the workflow process and a second set of rules that are not required but shown as informational data. </w:t>
      </w:r>
      <w:r w:rsidR="006C03D7">
        <w:t xml:space="preserve"> </w:t>
      </w:r>
    </w:p>
    <w:p w:rsidR="00736286" w:rsidRDefault="00F97443">
      <w:pPr>
        <w:pStyle w:val="Heading2"/>
      </w:pPr>
      <w:r>
        <w:t xml:space="preserve">Steps for </w:t>
      </w:r>
      <w:r w:rsidR="005F1DEE">
        <w:t xml:space="preserve">Example </w:t>
      </w:r>
      <w:r w:rsidR="00B42A4D">
        <w:t xml:space="preserve">Use Case </w:t>
      </w:r>
      <w:r w:rsidR="005F1DEE">
        <w:t>1:</w:t>
      </w:r>
    </w:p>
    <w:p w:rsidR="00A12DAF" w:rsidRPr="00A12DAF" w:rsidRDefault="005C112A" w:rsidP="007102C2">
      <w:pPr>
        <w:pStyle w:val="Heading3"/>
      </w:pPr>
      <w:r>
        <w:t xml:space="preserve">Create a </w:t>
      </w:r>
      <w:r w:rsidR="007102C2">
        <w:t xml:space="preserve">Non Required </w:t>
      </w:r>
      <w:r>
        <w:t>Business Rule Set for the Attribute Checks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856"/>
      </w:tblGrid>
      <w:tr w:rsidR="00A12DAF" w:rsidTr="00F93B17">
        <w:tc>
          <w:tcPr>
            <w:tcW w:w="8856" w:type="dxa"/>
            <w:shd w:val="pct10" w:color="auto" w:fill="auto"/>
          </w:tcPr>
          <w:p w:rsidR="00A12DAF" w:rsidRDefault="00A12DAF" w:rsidP="00A12DAF">
            <w:proofErr w:type="gramStart"/>
            <w:r>
              <w:t>&lt;?xml</w:t>
            </w:r>
            <w:proofErr w:type="gramEnd"/>
            <w:r>
              <w:t xml:space="preserve"> version="1.0" encoding="UTF-8" ?&gt;</w:t>
            </w:r>
          </w:p>
          <w:p w:rsidR="00A12DAF" w:rsidRDefault="00A12DAF" w:rsidP="00A12DAF">
            <w:r>
              <w:t xml:space="preserve">&lt;!DOCTYPE </w:t>
            </w:r>
            <w:proofErr w:type="spellStart"/>
            <w:r>
              <w:t>BusinessRuleSet</w:t>
            </w:r>
            <w:proofErr w:type="spellEnd"/>
            <w:r>
              <w:t xml:space="preserve"> SYSTEM "standardX20.dtd"&gt;</w:t>
            </w:r>
          </w:p>
          <w:p w:rsidR="00A12DAF" w:rsidRDefault="00A12DAF" w:rsidP="00A12DAF">
            <w:r>
              <w:t>&lt;</w:t>
            </w:r>
            <w:proofErr w:type="spellStart"/>
            <w:r>
              <w:t>BusinessRuleSet</w:t>
            </w:r>
            <w:proofErr w:type="spellEnd"/>
            <w:r>
              <w:t>&gt;</w:t>
            </w:r>
          </w:p>
          <w:p w:rsidR="00A12DAF" w:rsidRDefault="00A12DAF" w:rsidP="00A12DAF">
            <w:r>
              <w:t xml:space="preserve">  &lt;ObjectID&gt;&lt;localId&gt;wt.businessRules.BusinessRuleSet:10001&lt;/localId&gt;&lt;/ObjectID&gt;</w:t>
            </w:r>
          </w:p>
          <w:p w:rsidR="00A12DAF" w:rsidRDefault="00A12DAF" w:rsidP="00A12DAF">
            <w:r>
              <w:t xml:space="preserve">  &lt;</w:t>
            </w:r>
            <w:proofErr w:type="spellStart"/>
            <w:r>
              <w:t>objectContainerPath</w:t>
            </w:r>
            <w:proofErr w:type="spellEnd"/>
            <w:r>
              <w:t>&gt;/</w:t>
            </w:r>
            <w:proofErr w:type="spellStart"/>
            <w:r>
              <w:t>wt.inf.container.OrgContainer</w:t>
            </w:r>
            <w:proofErr w:type="spellEnd"/>
            <w:r>
              <w:t>=Demo Organization/wt.pdmlink.PDMLinkProduct=Example1TestProduct&lt;/objectContainerPath&gt;</w:t>
            </w:r>
          </w:p>
          <w:p w:rsidR="00A12DAF" w:rsidRDefault="00A12DAF" w:rsidP="00A12DAF">
            <w:r>
              <w:t xml:space="preserve">  &lt;key&gt;EXAMPLE1_NON_REQUIRED_ATTRIBUTE_RULE_SET&lt;/key&gt;</w:t>
            </w:r>
          </w:p>
          <w:p w:rsidR="00A12DAF" w:rsidRDefault="00A12DAF" w:rsidP="00A12DAF">
            <w:r>
              <w:t xml:space="preserve">  &lt;name&gt;EXAMPLE1_NON_REQUIRED_ATTRIBUTE_RULE_SET&lt;/name&gt;</w:t>
            </w:r>
          </w:p>
          <w:p w:rsidR="00A12DAF" w:rsidRDefault="00A12DAF" w:rsidP="00A12DAF">
            <w:r>
              <w:t xml:space="preserve">  &lt;description&gt;EXAMPLE1_NON_REQUIRED_ATTRIBUTE_RULE_SET&lt;/description&gt;</w:t>
            </w:r>
          </w:p>
          <w:p w:rsidR="00A12DAF" w:rsidRDefault="00A12DAF" w:rsidP="00A12DAF">
            <w:r>
              <w:t xml:space="preserve">  &lt;enabled&gt;true&lt;/enabled&gt;</w:t>
            </w:r>
          </w:p>
          <w:p w:rsidR="00A12DAF" w:rsidRDefault="00A12DAF" w:rsidP="00A12DAF">
            <w:r>
              <w:t xml:space="preserve">  &lt;</w:t>
            </w:r>
            <w:proofErr w:type="spellStart"/>
            <w:r>
              <w:t>overridable</w:t>
            </w:r>
            <w:proofErr w:type="spellEnd"/>
            <w:r>
              <w:t>&gt;true&lt;/</w:t>
            </w:r>
            <w:proofErr w:type="spellStart"/>
            <w:r>
              <w:t>overridable</w:t>
            </w:r>
            <w:proofErr w:type="spellEnd"/>
            <w:r>
              <w:t>&gt;</w:t>
            </w:r>
          </w:p>
          <w:p w:rsidR="00A12DAF" w:rsidRDefault="00A12DAF" w:rsidP="00A12DAF">
            <w:r>
              <w:t xml:space="preserve">  &lt;</w:t>
            </w:r>
            <w:proofErr w:type="spellStart"/>
            <w:r>
              <w:t>updateIfExists</w:t>
            </w:r>
            <w:proofErr w:type="spellEnd"/>
            <w:r>
              <w:t>&gt;true&lt;/</w:t>
            </w:r>
            <w:proofErr w:type="spellStart"/>
            <w:r>
              <w:t>updateIfExists</w:t>
            </w:r>
            <w:proofErr w:type="spellEnd"/>
            <w:r>
              <w:t>&gt;</w:t>
            </w:r>
          </w:p>
          <w:p w:rsidR="00A12DAF" w:rsidRDefault="00A12DAF" w:rsidP="00A12DAF">
            <w:r>
              <w:t>&lt;/</w:t>
            </w:r>
            <w:proofErr w:type="spellStart"/>
            <w:r>
              <w:t>BusinessRuleSet</w:t>
            </w:r>
            <w:proofErr w:type="spellEnd"/>
            <w:r>
              <w:t>&gt;</w:t>
            </w:r>
          </w:p>
        </w:tc>
      </w:tr>
    </w:tbl>
    <w:p w:rsidR="005C112A" w:rsidRDefault="005C112A" w:rsidP="005C112A"/>
    <w:p w:rsidR="008B2EC3" w:rsidRDefault="008B2EC3">
      <w:pPr>
        <w:rPr>
          <w:rFonts w:ascii="Arial" w:hAnsi="Arial"/>
          <w:sz w:val="24"/>
        </w:rPr>
      </w:pPr>
      <w:r>
        <w:br w:type="page"/>
      </w:r>
    </w:p>
    <w:p w:rsidR="007102C2" w:rsidRDefault="007102C2" w:rsidP="007102C2">
      <w:pPr>
        <w:pStyle w:val="Heading3"/>
      </w:pPr>
      <w:r>
        <w:lastRenderedPageBreak/>
        <w:t>Create an Attribute rule for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856"/>
      </w:tblGrid>
      <w:tr w:rsidR="007102C2" w:rsidTr="003545A3">
        <w:tc>
          <w:tcPr>
            <w:tcW w:w="8856" w:type="dxa"/>
            <w:shd w:val="pct10" w:color="auto" w:fill="auto"/>
          </w:tcPr>
          <w:p w:rsidR="007102C2" w:rsidRDefault="007102C2" w:rsidP="003545A3">
            <w:proofErr w:type="gramStart"/>
            <w:r>
              <w:t>&lt;?xml</w:t>
            </w:r>
            <w:proofErr w:type="gramEnd"/>
            <w:r>
              <w:t xml:space="preserve"> version="1.0" encoding="UTF-8" ?&gt;</w:t>
            </w:r>
          </w:p>
          <w:p w:rsidR="007102C2" w:rsidRDefault="007102C2" w:rsidP="003545A3">
            <w:r>
              <w:t xml:space="preserve">&lt;!DOCTYPE </w:t>
            </w:r>
            <w:proofErr w:type="spellStart"/>
            <w:r>
              <w:t>BusinessRule</w:t>
            </w:r>
            <w:proofErr w:type="spellEnd"/>
            <w:r>
              <w:t xml:space="preserve"> SYSTEM "standardX20.dtd"&gt;</w:t>
            </w:r>
          </w:p>
          <w:p w:rsidR="007102C2" w:rsidRDefault="007102C2" w:rsidP="003545A3">
            <w:r>
              <w:t>&lt;</w:t>
            </w:r>
            <w:proofErr w:type="spellStart"/>
            <w:r>
              <w:t>BusinessRule</w:t>
            </w:r>
            <w:proofErr w:type="spellEnd"/>
            <w:r>
              <w:t>&gt;</w:t>
            </w:r>
          </w:p>
          <w:p w:rsidR="007102C2" w:rsidRDefault="007102C2" w:rsidP="003545A3">
            <w:r>
              <w:t xml:space="preserve">  &lt;ObjectID&gt;&lt;localId&gt;wt.businessRules.BusinessRule:10002&lt;/localId&gt;&lt;/ObjectID&gt;</w:t>
            </w:r>
          </w:p>
          <w:p w:rsidR="007102C2" w:rsidRDefault="007102C2" w:rsidP="003545A3">
            <w:r>
              <w:t xml:space="preserve">  &lt;</w:t>
            </w:r>
            <w:proofErr w:type="spellStart"/>
            <w:r>
              <w:t>objectContainerPath</w:t>
            </w:r>
            <w:proofErr w:type="spellEnd"/>
            <w:r>
              <w:t>&gt;/</w:t>
            </w:r>
            <w:proofErr w:type="spellStart"/>
            <w:r>
              <w:t>wt.inf.container.OrgContainer</w:t>
            </w:r>
            <w:proofErr w:type="spellEnd"/>
            <w:r>
              <w:t>=Demo Organization/wt.pdmlink.PDMLinkProduct=Example1TestProduct&lt;/objectContainerPath&gt;</w:t>
            </w:r>
          </w:p>
          <w:p w:rsidR="007102C2" w:rsidRDefault="007102C2" w:rsidP="003545A3">
            <w:r>
              <w:t xml:space="preserve">  &lt;key&gt;EXAMPLE1_ATTRIBUTE_RULE&lt;/key&gt;</w:t>
            </w:r>
          </w:p>
          <w:p w:rsidR="007102C2" w:rsidRDefault="007102C2" w:rsidP="003545A3">
            <w:r>
              <w:t xml:space="preserve">  &lt;selector&gt;ATTRIBUTE_RULE&lt;/selector&gt;</w:t>
            </w:r>
          </w:p>
          <w:p w:rsidR="007102C2" w:rsidRDefault="007102C2" w:rsidP="003545A3">
            <w:r>
              <w:t xml:space="preserve">  &lt;name&gt;Example 1 Attribute Rule&lt;/name&gt;</w:t>
            </w:r>
          </w:p>
          <w:p w:rsidR="007102C2" w:rsidRDefault="007102C2" w:rsidP="003545A3">
            <w:r>
              <w:t xml:space="preserve">  &lt;description&gt;Example 1 Attribute Rule&lt;/description&gt;</w:t>
            </w:r>
          </w:p>
          <w:p w:rsidR="007102C2" w:rsidRDefault="007102C2" w:rsidP="003545A3">
            <w:r>
              <w:t xml:space="preserve">  &lt;enabled&gt;true&lt;/enabled&gt;</w:t>
            </w:r>
          </w:p>
          <w:p w:rsidR="007102C2" w:rsidRDefault="007102C2" w:rsidP="003545A3">
            <w:r>
              <w:t xml:space="preserve">  &lt;</w:t>
            </w:r>
            <w:proofErr w:type="spellStart"/>
            <w:r>
              <w:t>updateIfExists</w:t>
            </w:r>
            <w:proofErr w:type="spellEnd"/>
            <w:r>
              <w:t>&gt;true&lt;/</w:t>
            </w:r>
            <w:proofErr w:type="spellStart"/>
            <w:r>
              <w:t>updateIfExists</w:t>
            </w:r>
            <w:proofErr w:type="spellEnd"/>
            <w:r>
              <w:t>&gt;</w:t>
            </w:r>
          </w:p>
          <w:p w:rsidR="007102C2" w:rsidRDefault="007102C2" w:rsidP="003545A3">
            <w:r>
              <w:t xml:space="preserve">  &lt;</w:t>
            </w:r>
            <w:proofErr w:type="spellStart"/>
            <w:r>
              <w:t>configs</w:t>
            </w:r>
            <w:proofErr w:type="spellEnd"/>
            <w:r>
              <w:t>&gt;</w:t>
            </w:r>
          </w:p>
          <w:p w:rsidR="007102C2" w:rsidRDefault="007102C2" w:rsidP="003545A3">
            <w:r>
              <w:t xml:space="preserve">    &lt;</w:t>
            </w:r>
            <w:proofErr w:type="spellStart"/>
            <w:r>
              <w:t>config</w:t>
            </w:r>
            <w:proofErr w:type="spellEnd"/>
            <w:r>
              <w:t xml:space="preserve"> name="</w:t>
            </w:r>
            <w:proofErr w:type="spellStart"/>
            <w:r>
              <w:t>objectType</w:t>
            </w:r>
            <w:proofErr w:type="spellEnd"/>
            <w:r>
              <w:t>" value="</w:t>
            </w:r>
            <w:proofErr w:type="spellStart"/>
            <w:r>
              <w:t>com.ptc.Part</w:t>
            </w:r>
            <w:proofErr w:type="spellEnd"/>
            <w:r>
              <w:t>"&gt;&lt;/</w:t>
            </w:r>
            <w:proofErr w:type="spellStart"/>
            <w:r>
              <w:t>config</w:t>
            </w:r>
            <w:proofErr w:type="spellEnd"/>
            <w:r>
              <w:t xml:space="preserve">&gt;    </w:t>
            </w:r>
          </w:p>
          <w:p w:rsidR="007102C2" w:rsidRDefault="007102C2" w:rsidP="003545A3">
            <w:r>
              <w:t xml:space="preserve">    &lt;</w:t>
            </w:r>
            <w:proofErr w:type="spellStart"/>
            <w:r>
              <w:t>config</w:t>
            </w:r>
            <w:proofErr w:type="spellEnd"/>
            <w:r>
              <w:t xml:space="preserve"> name="Material" value="SET"&gt;&lt;/</w:t>
            </w:r>
            <w:proofErr w:type="spellStart"/>
            <w:r>
              <w:t>config</w:t>
            </w:r>
            <w:proofErr w:type="spellEnd"/>
            <w:r>
              <w:t>&gt;</w:t>
            </w:r>
          </w:p>
          <w:p w:rsidR="007102C2" w:rsidRDefault="007102C2" w:rsidP="003545A3">
            <w:r>
              <w:t xml:space="preserve">  &lt;/</w:t>
            </w:r>
            <w:proofErr w:type="spellStart"/>
            <w:r>
              <w:t>configs</w:t>
            </w:r>
            <w:proofErr w:type="spellEnd"/>
            <w:r>
              <w:t>&gt;</w:t>
            </w:r>
          </w:p>
          <w:p w:rsidR="007102C2" w:rsidRDefault="007102C2" w:rsidP="003545A3">
            <w:r>
              <w:t>&lt;/</w:t>
            </w:r>
            <w:proofErr w:type="spellStart"/>
            <w:r>
              <w:t>BusinessRule</w:t>
            </w:r>
            <w:proofErr w:type="spellEnd"/>
            <w:r>
              <w:t>&gt;</w:t>
            </w:r>
          </w:p>
        </w:tc>
      </w:tr>
    </w:tbl>
    <w:p w:rsidR="00A12DAF" w:rsidRDefault="00A12DAF" w:rsidP="00A12DAF">
      <w:pPr>
        <w:pStyle w:val="Heading3"/>
      </w:pPr>
      <w:r>
        <w:t xml:space="preserve">Create a </w:t>
      </w:r>
      <w:r w:rsidR="007102C2">
        <w:t>L</w:t>
      </w:r>
      <w:r>
        <w:t xml:space="preserve">ink </w:t>
      </w:r>
      <w:r w:rsidR="007102C2">
        <w:t xml:space="preserve">for </w:t>
      </w:r>
      <w:r>
        <w:t xml:space="preserve">the Attribute Rule and </w:t>
      </w:r>
      <w:r w:rsidR="007102C2">
        <w:t xml:space="preserve">Non Required </w:t>
      </w:r>
      <w:r>
        <w:t>Rule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856"/>
      </w:tblGrid>
      <w:tr w:rsidR="00A12DAF" w:rsidTr="00F93B17">
        <w:tc>
          <w:tcPr>
            <w:tcW w:w="8856" w:type="dxa"/>
            <w:shd w:val="pct10" w:color="auto" w:fill="auto"/>
          </w:tcPr>
          <w:p w:rsidR="00A12DAF" w:rsidRDefault="00A12DAF" w:rsidP="00A12DAF">
            <w:proofErr w:type="gramStart"/>
            <w:r>
              <w:t>&lt;?xml</w:t>
            </w:r>
            <w:proofErr w:type="gramEnd"/>
            <w:r>
              <w:t xml:space="preserve"> version="1.0" encoding="UTF-8" ?&gt;</w:t>
            </w:r>
          </w:p>
          <w:p w:rsidR="00A12DAF" w:rsidRDefault="00A12DAF" w:rsidP="00A12DAF">
            <w:r>
              <w:t xml:space="preserve">&lt;!DOCTYPE </w:t>
            </w:r>
            <w:proofErr w:type="spellStart"/>
            <w:r>
              <w:t>BusinessRuleLink</w:t>
            </w:r>
            <w:proofErr w:type="spellEnd"/>
            <w:r>
              <w:t xml:space="preserve"> SYSTEM "standardX20.dtd"&gt;</w:t>
            </w:r>
          </w:p>
          <w:p w:rsidR="00A12DAF" w:rsidRDefault="00A12DAF" w:rsidP="00A12DAF">
            <w:r>
              <w:t>&lt;</w:t>
            </w:r>
            <w:proofErr w:type="spellStart"/>
            <w:r>
              <w:t>BusinessRuleLink</w:t>
            </w:r>
            <w:proofErr w:type="spellEnd"/>
            <w:r>
              <w:t>&gt;</w:t>
            </w:r>
          </w:p>
          <w:p w:rsidR="00A12DAF" w:rsidRDefault="00A12DAF" w:rsidP="00A12DAF">
            <w:r>
              <w:t xml:space="preserve">  &lt;ObjectID&gt;&lt;localId&gt;wt.businessRules.BusinessRuleLink:10003&lt;/localId&gt;&lt;/ObjectID&gt;</w:t>
            </w:r>
          </w:p>
          <w:p w:rsidR="00A12DAF" w:rsidRDefault="00A12DAF" w:rsidP="00A12DAF">
            <w:r>
              <w:t xml:space="preserve">  &lt;ruleSet&gt;&lt;ObjectReference&gt;&lt;localId&gt;wt.businessRules.BusinessRuleSet:10001&lt;/localId&gt;&lt;/ObjectReference&gt;&lt;/ruleSet&gt;</w:t>
            </w:r>
          </w:p>
          <w:p w:rsidR="00A12DAF" w:rsidRDefault="00A12DAF" w:rsidP="00A12DAF">
            <w:r>
              <w:t xml:space="preserve">  &lt;rule&gt;&lt;ObjectReference&gt;&lt;localId&gt;wt.businessRules.BusinessRule:10002&lt;/localId&gt;&lt;/ObjectReference&gt;&lt;/rule&gt;</w:t>
            </w:r>
          </w:p>
          <w:p w:rsidR="00A12DAF" w:rsidRDefault="00A12DAF" w:rsidP="00A12DAF">
            <w:r>
              <w:t xml:space="preserve">  &lt;</w:t>
            </w:r>
            <w:proofErr w:type="spellStart"/>
            <w:r>
              <w:t>blockNumber</w:t>
            </w:r>
            <w:proofErr w:type="spellEnd"/>
            <w:r>
              <w:t>&gt;1&lt;/</w:t>
            </w:r>
            <w:proofErr w:type="spellStart"/>
            <w:r>
              <w:t>blockNumber</w:t>
            </w:r>
            <w:proofErr w:type="spellEnd"/>
            <w:r>
              <w:t>&gt;</w:t>
            </w:r>
          </w:p>
          <w:p w:rsidR="00A12DAF" w:rsidRDefault="00A12DAF" w:rsidP="00A12DAF">
            <w:r>
              <w:t xml:space="preserve">  &lt;</w:t>
            </w:r>
            <w:proofErr w:type="spellStart"/>
            <w:r>
              <w:t>updateIfExists</w:t>
            </w:r>
            <w:proofErr w:type="spellEnd"/>
            <w:r>
              <w:t>&gt;true&lt;/</w:t>
            </w:r>
            <w:proofErr w:type="spellStart"/>
            <w:r>
              <w:t>updateIfExists</w:t>
            </w:r>
            <w:proofErr w:type="spellEnd"/>
            <w:r>
              <w:t>&gt;</w:t>
            </w:r>
          </w:p>
          <w:p w:rsidR="00A12DAF" w:rsidRDefault="00A12DAF" w:rsidP="00A12DAF">
            <w:r>
              <w:t>&lt;/</w:t>
            </w:r>
            <w:proofErr w:type="spellStart"/>
            <w:r>
              <w:t>BusinessRuleLink</w:t>
            </w:r>
            <w:proofErr w:type="spellEnd"/>
            <w:r>
              <w:t>&gt;</w:t>
            </w:r>
          </w:p>
        </w:tc>
      </w:tr>
    </w:tbl>
    <w:p w:rsidR="005C112A" w:rsidRDefault="005C112A" w:rsidP="005C112A">
      <w:pPr>
        <w:pStyle w:val="Heading3"/>
      </w:pPr>
      <w:r>
        <w:t>Create a</w:t>
      </w:r>
      <w:r w:rsidR="007102C2">
        <w:t xml:space="preserve"> Required</w:t>
      </w:r>
      <w:r>
        <w:t xml:space="preserve"> Business Rule Set</w:t>
      </w:r>
      <w:r w:rsidR="007102C2">
        <w:t xml:space="preserve"> for Release Target Rule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856"/>
      </w:tblGrid>
      <w:tr w:rsidR="00A12DAF" w:rsidTr="00F93B17">
        <w:tc>
          <w:tcPr>
            <w:tcW w:w="8856" w:type="dxa"/>
            <w:shd w:val="pct10" w:color="auto" w:fill="auto"/>
          </w:tcPr>
          <w:p w:rsidR="00845F73" w:rsidRDefault="00845F73" w:rsidP="00845F73">
            <w:proofErr w:type="gramStart"/>
            <w:r>
              <w:t>&lt;?xml</w:t>
            </w:r>
            <w:proofErr w:type="gramEnd"/>
            <w:r>
              <w:t xml:space="preserve"> version="1.0" encoding="UTF-8" ?&gt;</w:t>
            </w:r>
          </w:p>
          <w:p w:rsidR="00845F73" w:rsidRDefault="00845F73" w:rsidP="00845F73">
            <w:r>
              <w:t xml:space="preserve">&lt;!DOCTYPE </w:t>
            </w:r>
            <w:proofErr w:type="spellStart"/>
            <w:r>
              <w:t>BusinessRuleSet</w:t>
            </w:r>
            <w:proofErr w:type="spellEnd"/>
            <w:r>
              <w:t xml:space="preserve"> SYSTEM "standardX20.dtd"&gt;</w:t>
            </w:r>
          </w:p>
          <w:p w:rsidR="00845F73" w:rsidRDefault="00845F73" w:rsidP="00845F73">
            <w:r>
              <w:t>&lt;</w:t>
            </w:r>
            <w:proofErr w:type="spellStart"/>
            <w:r>
              <w:t>BusinessRuleSet</w:t>
            </w:r>
            <w:proofErr w:type="spellEnd"/>
            <w:r>
              <w:t>&gt;</w:t>
            </w:r>
          </w:p>
          <w:p w:rsidR="00845F73" w:rsidRDefault="00845F73" w:rsidP="00845F73">
            <w:r>
              <w:t xml:space="preserve">  &lt;ObjectID&gt;&lt;localId&gt;wt.businessRules.BusinessRuleSet:20001&lt;/localId&gt;&lt;/ObjectID&gt;</w:t>
            </w:r>
          </w:p>
          <w:p w:rsidR="00845F73" w:rsidRDefault="00845F73" w:rsidP="00845F73">
            <w:r>
              <w:t xml:space="preserve">  &lt;</w:t>
            </w:r>
            <w:proofErr w:type="spellStart"/>
            <w:r>
              <w:t>objectContainerPath</w:t>
            </w:r>
            <w:proofErr w:type="spellEnd"/>
            <w:r>
              <w:t>&gt;/</w:t>
            </w:r>
            <w:proofErr w:type="spellStart"/>
            <w:r>
              <w:t>wt.inf.container.OrgContainer</w:t>
            </w:r>
            <w:proofErr w:type="spellEnd"/>
            <w:r>
              <w:t>=Demo Organization/wt.pdmlink.PDMLinkProduct=Example1TestProduct&lt;/objectContainerPath&gt;</w:t>
            </w:r>
          </w:p>
          <w:p w:rsidR="00845F73" w:rsidRDefault="00845F73" w:rsidP="00845F73">
            <w:r>
              <w:t xml:space="preserve">  &lt;key&gt;EXAMPLE1_RELEASE_RULE_SET&lt;/key&gt;</w:t>
            </w:r>
          </w:p>
          <w:p w:rsidR="00845F73" w:rsidRDefault="00845F73" w:rsidP="00845F73">
            <w:r>
              <w:t xml:space="preserve">  &lt;name&gt;Example1_ReleaseRuleSet&lt;/name&gt;</w:t>
            </w:r>
          </w:p>
          <w:p w:rsidR="00845F73" w:rsidRDefault="00845F73" w:rsidP="00845F73">
            <w:r>
              <w:t xml:space="preserve">  &lt;description&gt;Example1_ReleaseRuleSet&lt;/description&gt;</w:t>
            </w:r>
          </w:p>
          <w:p w:rsidR="00845F73" w:rsidRDefault="00845F73" w:rsidP="00845F73">
            <w:r>
              <w:t xml:space="preserve">  &lt;enabled&gt;true&lt;/enabled&gt;</w:t>
            </w:r>
          </w:p>
          <w:p w:rsidR="00845F73" w:rsidRDefault="00845F73" w:rsidP="00845F73">
            <w:r>
              <w:t xml:space="preserve">  &lt;</w:t>
            </w:r>
            <w:proofErr w:type="spellStart"/>
            <w:r>
              <w:t>overridable</w:t>
            </w:r>
            <w:proofErr w:type="spellEnd"/>
            <w:r>
              <w:t>&gt;true&lt;/</w:t>
            </w:r>
            <w:proofErr w:type="spellStart"/>
            <w:r>
              <w:t>overridable</w:t>
            </w:r>
            <w:proofErr w:type="spellEnd"/>
            <w:r>
              <w:t>&gt;</w:t>
            </w:r>
          </w:p>
          <w:p w:rsidR="00845F73" w:rsidRDefault="00845F73" w:rsidP="00845F73">
            <w:r>
              <w:t xml:space="preserve">  &lt;</w:t>
            </w:r>
            <w:proofErr w:type="spellStart"/>
            <w:r>
              <w:t>updateIfExists</w:t>
            </w:r>
            <w:proofErr w:type="spellEnd"/>
            <w:r>
              <w:t>&gt;true&lt;/</w:t>
            </w:r>
            <w:proofErr w:type="spellStart"/>
            <w:r>
              <w:t>updateIfExists</w:t>
            </w:r>
            <w:proofErr w:type="spellEnd"/>
            <w:r>
              <w:t>&gt;</w:t>
            </w:r>
          </w:p>
          <w:p w:rsidR="00845F73" w:rsidRDefault="00845F73" w:rsidP="00845F73">
            <w:pPr>
              <w:rPr>
                <w:ins w:id="5" w:author="Nathan Kral" w:date="2012-04-17T09:39:00Z"/>
              </w:rPr>
            </w:pPr>
            <w:r>
              <w:t>&lt;/</w:t>
            </w:r>
            <w:proofErr w:type="spellStart"/>
            <w:r>
              <w:t>BusinessRuleSet</w:t>
            </w:r>
            <w:proofErr w:type="spellEnd"/>
            <w:r>
              <w:t>&gt;</w:t>
            </w:r>
          </w:p>
          <w:p w:rsidR="00A12DAF" w:rsidRDefault="00A12DAF" w:rsidP="00A12DAF"/>
        </w:tc>
      </w:tr>
    </w:tbl>
    <w:p w:rsidR="008B2EC3" w:rsidDel="00E873C3" w:rsidRDefault="008B2EC3" w:rsidP="008B2EC3">
      <w:pPr>
        <w:pStyle w:val="Heading3"/>
        <w:numPr>
          <w:ilvl w:val="0"/>
          <w:numId w:val="0"/>
        </w:numPr>
        <w:rPr>
          <w:del w:id="6" w:author="Michael McLachlan" w:date="2012-04-13T11:23:00Z"/>
        </w:rPr>
      </w:pPr>
    </w:p>
    <w:p w:rsidR="008B2EC3" w:rsidDel="00E873C3" w:rsidRDefault="008B2EC3" w:rsidP="008B2EC3">
      <w:pPr>
        <w:rPr>
          <w:del w:id="7" w:author="Michael McLachlan" w:date="2012-04-13T11:23:00Z"/>
          <w:rFonts w:ascii="Arial" w:hAnsi="Arial"/>
          <w:sz w:val="24"/>
        </w:rPr>
      </w:pPr>
      <w:del w:id="8" w:author="Michael McLachlan" w:date="2012-04-13T11:23:00Z">
        <w:r w:rsidDel="00E873C3">
          <w:br w:type="page"/>
        </w:r>
      </w:del>
    </w:p>
    <w:p w:rsidR="00F93B17" w:rsidRDefault="00F93B17" w:rsidP="005C112A">
      <w:pPr>
        <w:pStyle w:val="Heading3"/>
      </w:pPr>
      <w:r>
        <w:lastRenderedPageBreak/>
        <w:t>Reload Site Release Target Rule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856"/>
      </w:tblGrid>
      <w:tr w:rsidR="00A12DAF" w:rsidTr="00F93B17">
        <w:tc>
          <w:tcPr>
            <w:tcW w:w="8856" w:type="dxa"/>
            <w:shd w:val="pct10" w:color="auto" w:fill="auto"/>
          </w:tcPr>
          <w:p w:rsidR="00845F73" w:rsidRDefault="00845F73" w:rsidP="00845F73">
            <w:proofErr w:type="gramStart"/>
            <w:r>
              <w:t>&lt;?xml</w:t>
            </w:r>
            <w:proofErr w:type="gramEnd"/>
            <w:r>
              <w:t xml:space="preserve"> version="1.0" encoding="UTF-8" ?&gt;</w:t>
            </w:r>
          </w:p>
          <w:p w:rsidR="00845F73" w:rsidRDefault="00845F73" w:rsidP="00845F73">
            <w:r>
              <w:t xml:space="preserve">&lt;!DOCTYPE </w:t>
            </w:r>
            <w:proofErr w:type="spellStart"/>
            <w:r>
              <w:t>BusinessRule</w:t>
            </w:r>
            <w:proofErr w:type="spellEnd"/>
            <w:r>
              <w:t xml:space="preserve"> SYSTEM "standardX20.dtd"&gt;</w:t>
            </w:r>
          </w:p>
          <w:p w:rsidR="00845F73" w:rsidRDefault="00845F73" w:rsidP="00845F73">
            <w:r>
              <w:t>&lt;</w:t>
            </w:r>
            <w:proofErr w:type="spellStart"/>
            <w:r>
              <w:t>BusinessRule</w:t>
            </w:r>
            <w:proofErr w:type="spellEnd"/>
            <w:r>
              <w:t>&gt;</w:t>
            </w:r>
          </w:p>
          <w:p w:rsidR="00845F73" w:rsidRDefault="00845F73" w:rsidP="00845F73">
            <w:r>
              <w:t xml:space="preserve">  &lt;ObjectID&gt;&lt;localId&gt;wt.businessRules.BusinessRule:20002&lt;/localId&gt;&lt;/ObjectID&gt;</w:t>
            </w:r>
          </w:p>
          <w:p w:rsidR="00845F73" w:rsidRDefault="00845F73" w:rsidP="00845F73">
            <w:r>
              <w:t xml:space="preserve">  &lt;key&gt;RELEASE_TARGET&lt;/key&gt;</w:t>
            </w:r>
          </w:p>
          <w:p w:rsidR="00845F73" w:rsidRDefault="00845F73" w:rsidP="00845F73">
            <w:r>
              <w:t xml:space="preserve">  &lt;selector&gt;RELEASE_TARGET&lt;/selector&gt;</w:t>
            </w:r>
          </w:p>
          <w:p w:rsidR="00845F73" w:rsidRDefault="00845F73" w:rsidP="00845F73">
            <w:r>
              <w:t xml:space="preserve">  &lt;name&gt;com.ptc.windchill.enterprise.change2.change2ClientResource:RELEASE_TARGET_RULE_NAME&lt;/name&gt;</w:t>
            </w:r>
          </w:p>
          <w:p w:rsidR="00845F73" w:rsidRDefault="00845F73" w:rsidP="00845F73">
            <w:r>
              <w:t xml:space="preserve">  &lt;description&gt;com.ptc.windchill.enterprise.change2.change2ClientResource:RELEASE_TARGET_RULE_DESC&lt;/description&gt;</w:t>
            </w:r>
          </w:p>
          <w:p w:rsidR="00845F73" w:rsidRDefault="00845F73" w:rsidP="00845F73">
            <w:r>
              <w:t xml:space="preserve">  &lt;enabled&gt;true&lt;/enabled&gt;</w:t>
            </w:r>
          </w:p>
          <w:p w:rsidR="00845F73" w:rsidRDefault="00845F73" w:rsidP="00845F73">
            <w:r>
              <w:t xml:space="preserve">  &lt;</w:t>
            </w:r>
            <w:proofErr w:type="spellStart"/>
            <w:r>
              <w:t>updateIfExists</w:t>
            </w:r>
            <w:proofErr w:type="spellEnd"/>
            <w:r>
              <w:t>&gt;true&lt;/</w:t>
            </w:r>
            <w:proofErr w:type="spellStart"/>
            <w:r>
              <w:t>updateIfExists</w:t>
            </w:r>
            <w:proofErr w:type="spellEnd"/>
            <w:r>
              <w:t xml:space="preserve">&gt;  </w:t>
            </w:r>
          </w:p>
          <w:p w:rsidR="00845F73" w:rsidRDefault="00845F73" w:rsidP="00845F73">
            <w:r>
              <w:t>&lt;/</w:t>
            </w:r>
            <w:proofErr w:type="spellStart"/>
            <w:r>
              <w:t>BusinessRule</w:t>
            </w:r>
            <w:proofErr w:type="spellEnd"/>
            <w:r>
              <w:t>&gt;</w:t>
            </w:r>
          </w:p>
        </w:tc>
      </w:tr>
    </w:tbl>
    <w:p w:rsidR="00A12DAF" w:rsidRDefault="00A12DAF" w:rsidP="005C112A"/>
    <w:p w:rsidR="00F93B17" w:rsidRDefault="00F93B17" w:rsidP="00F93B17">
      <w:pPr>
        <w:pStyle w:val="Heading3"/>
      </w:pPr>
      <w:r>
        <w:t xml:space="preserve">Create Link for the Target Rule and </w:t>
      </w:r>
      <w:r w:rsidR="007102C2">
        <w:t xml:space="preserve">Required </w:t>
      </w:r>
      <w:r>
        <w:t>Rule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856"/>
      </w:tblGrid>
      <w:tr w:rsidR="00A12DAF" w:rsidTr="00F93B17">
        <w:tc>
          <w:tcPr>
            <w:tcW w:w="8856" w:type="dxa"/>
            <w:shd w:val="pct10" w:color="auto" w:fill="auto"/>
          </w:tcPr>
          <w:p w:rsidR="00A12DAF" w:rsidRDefault="00A12DAF" w:rsidP="00A12DAF">
            <w:proofErr w:type="gramStart"/>
            <w:r>
              <w:t>&lt;?xml</w:t>
            </w:r>
            <w:proofErr w:type="gramEnd"/>
            <w:r>
              <w:t xml:space="preserve"> version="1.0" encoding="UTF-8" ?&gt;</w:t>
            </w:r>
          </w:p>
          <w:p w:rsidR="00A12DAF" w:rsidRDefault="00A12DAF" w:rsidP="00A12DAF">
            <w:r>
              <w:t xml:space="preserve">&lt;!DOCTYPE </w:t>
            </w:r>
            <w:proofErr w:type="spellStart"/>
            <w:r>
              <w:t>BusinessRuleLink</w:t>
            </w:r>
            <w:proofErr w:type="spellEnd"/>
            <w:r>
              <w:t xml:space="preserve"> SYSTEM "standardX20.dtd"&gt;</w:t>
            </w:r>
          </w:p>
          <w:p w:rsidR="00A12DAF" w:rsidRDefault="00A12DAF" w:rsidP="00A12DAF">
            <w:r>
              <w:t>&lt;</w:t>
            </w:r>
            <w:proofErr w:type="spellStart"/>
            <w:r>
              <w:t>BusinessRuleLink</w:t>
            </w:r>
            <w:proofErr w:type="spellEnd"/>
            <w:r>
              <w:t>&gt;</w:t>
            </w:r>
          </w:p>
          <w:p w:rsidR="00A12DAF" w:rsidRDefault="00A12DAF" w:rsidP="00A12DAF">
            <w:r>
              <w:t xml:space="preserve">  &lt;ObjectID&gt;&lt;localId&gt;wt.businessRules.BusinessRuleLink:20003&lt;/localId&gt;&lt;/ObjectID&gt;</w:t>
            </w:r>
          </w:p>
          <w:p w:rsidR="00A12DAF" w:rsidRDefault="00A12DAF" w:rsidP="00A12DAF">
            <w:r>
              <w:t xml:space="preserve">  &lt;ruleSet&gt;&lt;ObjectReference&gt;&lt;localId&gt;wt.businessRules.BusinessRuleSet:20001&lt;/localId&gt;&lt;/ObjectReference&gt;&lt;/ruleSet&gt;</w:t>
            </w:r>
          </w:p>
          <w:p w:rsidR="00A12DAF" w:rsidRDefault="00A12DAF" w:rsidP="00A12DAF">
            <w:r>
              <w:t xml:space="preserve">  &lt;rule&gt;&lt;ObjectReference&gt;&lt;localId&gt;wt.businessRules.BusinessRule:20002&lt;/localId&gt;&lt;/ObjectReference&gt;&lt;/rule&gt;</w:t>
            </w:r>
          </w:p>
          <w:p w:rsidR="00A12DAF" w:rsidRDefault="00A12DAF" w:rsidP="00A12DAF">
            <w:r>
              <w:t xml:space="preserve">  &lt;</w:t>
            </w:r>
            <w:proofErr w:type="spellStart"/>
            <w:r>
              <w:t>blockNumber</w:t>
            </w:r>
            <w:proofErr w:type="spellEnd"/>
            <w:r>
              <w:t>&gt;1&lt;/</w:t>
            </w:r>
            <w:proofErr w:type="spellStart"/>
            <w:r>
              <w:t>blockNumber</w:t>
            </w:r>
            <w:proofErr w:type="spellEnd"/>
            <w:r>
              <w:t>&gt;</w:t>
            </w:r>
          </w:p>
          <w:p w:rsidR="00A12DAF" w:rsidRDefault="00A12DAF" w:rsidP="00A12DAF">
            <w:r>
              <w:t xml:space="preserve">  &lt;</w:t>
            </w:r>
            <w:proofErr w:type="spellStart"/>
            <w:r>
              <w:t>updateIfExists</w:t>
            </w:r>
            <w:proofErr w:type="spellEnd"/>
            <w:r>
              <w:t>&gt;true&lt;/</w:t>
            </w:r>
            <w:proofErr w:type="spellStart"/>
            <w:r>
              <w:t>updateIfExists</w:t>
            </w:r>
            <w:proofErr w:type="spellEnd"/>
            <w:r>
              <w:t xml:space="preserve">&gt;  </w:t>
            </w:r>
          </w:p>
          <w:p w:rsidR="00A12DAF" w:rsidRDefault="00A12DAF" w:rsidP="00A12DAF">
            <w:r>
              <w:t>&lt;/</w:t>
            </w:r>
            <w:proofErr w:type="spellStart"/>
            <w:r>
              <w:t>BusinessRuleLink</w:t>
            </w:r>
            <w:proofErr w:type="spellEnd"/>
            <w:r>
              <w:t>&gt;</w:t>
            </w:r>
          </w:p>
        </w:tc>
      </w:tr>
    </w:tbl>
    <w:p w:rsidR="00A12DAF" w:rsidRDefault="00A12DAF" w:rsidP="005C112A"/>
    <w:p w:rsidR="005C112A" w:rsidRDefault="00026A43" w:rsidP="005C112A">
      <w:pPr>
        <w:pStyle w:val="Heading3"/>
      </w:pPr>
      <w:bookmarkStart w:id="9" w:name="_Execute_All_Required"/>
      <w:bookmarkEnd w:id="9"/>
      <w:ins w:id="10" w:author="Nathan Kral" w:date="2012-04-17T09:59:00Z">
        <w:r>
          <w:t>Execute</w:t>
        </w:r>
      </w:ins>
      <w:ins w:id="11" w:author="Nathan Kral" w:date="2012-04-17T09:58:00Z">
        <w:r>
          <w:t xml:space="preserve"> All Required and Non-Required Business Rule Sets</w:t>
        </w:r>
      </w:ins>
    </w:p>
    <w:p w:rsidR="00CE0350" w:rsidRPr="00CE0350" w:rsidRDefault="00CE0350" w:rsidP="00CE0350">
      <w:r>
        <w:t xml:space="preserve">In order to display all required and not required rule conflicts update the Audit Change Notice </w:t>
      </w:r>
      <w:r w:rsidR="006C03D7">
        <w:t xml:space="preserve">workflow task </w:t>
      </w:r>
      <w:r>
        <w:t xml:space="preserve">conditional to </w:t>
      </w:r>
      <w:r w:rsidR="008767DA">
        <w:t>use</w:t>
      </w:r>
      <w:r>
        <w:t xml:space="preserve"> both rule sets EXAMPLE1_RELEASE_RULE_SET and </w:t>
      </w:r>
      <w:r w:rsidR="00441638">
        <w:t>EXAMPLE1_NON_REQUIRED_ATTRIBUTE_RULE_SET</w:t>
      </w:r>
      <w:r>
        <w:t>.</w:t>
      </w:r>
      <w:r w:rsidR="00F97443">
        <w:t xml:space="preserve">  </w:t>
      </w:r>
    </w:p>
    <w:p w:rsidR="005C112A" w:rsidRPr="005C112A" w:rsidRDefault="00F1735D" w:rsidP="005C112A">
      <w:r>
        <w:rPr>
          <w:noProof/>
        </w:rPr>
        <w:lastRenderedPageBreak/>
        <w:pict>
          <v:shapetype id="_x0000_t32" coordsize="21600,21600" o:spt="32" o:oned="t" path="m,l21600,21600e" filled="f">
            <v:path arrowok="t" fillok="f" o:connecttype="none"/>
            <o:lock v:ext="edit" shapetype="t"/>
          </v:shapetype>
          <v:shape id="AutoShape 4" o:spid="_x0000_s1026" type="#_x0000_t32" style="position:absolute;margin-left:60.4pt;margin-top:152.6pt;width:158.4pt;height:162.4pt;flip:x 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" strokecolor="#548dd4 [1951]" strokeweight="5pt">
            <v:stroke endarrow="block"/>
          </v:shape>
        </w:pict>
      </w:r>
      <w:r w:rsidR="00CE0350">
        <w:rPr>
          <w:noProof/>
        </w:rPr>
        <w:drawing>
          <wp:inline distT="0" distB="0" distL="0" distR="0">
            <wp:extent cx="5486400" cy="4011930"/>
            <wp:effectExtent l="19050" t="0" r="0" b="0"/>
            <wp:docPr id="2" name="Picture 1" descr="AuditAndReleaseConfl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AndReleaseConflicts.png"/>
                    <pic:cNvPicPr/>
                  </pic:nvPicPr>
                  <pic:blipFill>
                    <a:blip r:embed="rId8" cstate="print"/>
                    <a:stretch>
                      <a:fillRect/>
                    </a:stretch>
                  </pic:blipFill>
                  <pic:spPr>
                    <a:xfrm>
                      <a:off x="0" y="0"/>
                      <a:ext cx="5486400" cy="401193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856"/>
      </w:tblGrid>
      <w:tr w:rsidR="00CE0350" w:rsidTr="00F97443">
        <w:tc>
          <w:tcPr>
            <w:tcW w:w="8856" w:type="dxa"/>
            <w:shd w:val="pct10" w:color="auto" w:fill="auto"/>
          </w:tcPr>
          <w:p w:rsidR="00CE0350" w:rsidRPr="00CE0350" w:rsidRDefault="00CE0350" w:rsidP="00CE0350">
            <w:r w:rsidRPr="00CE0350">
              <w:t>if (wt.change2.ChangeHelper2.isTrackingChange((wt.inf.container.WTContained)primaryBusinessObject)) {</w:t>
            </w:r>
          </w:p>
          <w:p w:rsidR="00CE0350" w:rsidRPr="00CE0350" w:rsidRDefault="00CE0350" w:rsidP="00CE0350">
            <w:r w:rsidRPr="00CE0350">
              <w:t xml:space="preserve">  result = "</w:t>
            </w:r>
            <w:proofErr w:type="spellStart"/>
            <w:r w:rsidRPr="00CE0350">
              <w:t>Revisioning</w:t>
            </w:r>
            <w:proofErr w:type="spellEnd"/>
            <w:r w:rsidRPr="00CE0350">
              <w:t xml:space="preserve"> Enabled";</w:t>
            </w:r>
          </w:p>
          <w:p w:rsidR="00CE0350" w:rsidRPr="00CE0350" w:rsidRDefault="00CE0350" w:rsidP="00CE0350">
            <w:r w:rsidRPr="00CE0350">
              <w:t>} else {</w:t>
            </w:r>
          </w:p>
          <w:p w:rsidR="00CE0350" w:rsidRPr="00CE0350" w:rsidRDefault="00CE0350" w:rsidP="00CE0350">
            <w:r w:rsidRPr="00CE0350">
              <w:t xml:space="preserve">  result = "</w:t>
            </w:r>
            <w:proofErr w:type="spellStart"/>
            <w:r w:rsidRPr="00CE0350">
              <w:t>Revisioning</w:t>
            </w:r>
            <w:proofErr w:type="spellEnd"/>
            <w:r w:rsidRPr="00CE0350">
              <w:t xml:space="preserve"> Disabled";</w:t>
            </w:r>
          </w:p>
          <w:p w:rsidR="00CE0350" w:rsidRPr="00CE0350" w:rsidRDefault="00CE0350" w:rsidP="00CE0350">
            <w:r w:rsidRPr="00CE0350">
              <w:t>}</w:t>
            </w:r>
          </w:p>
          <w:p w:rsidR="00CE0350" w:rsidRPr="00CE0350" w:rsidRDefault="00CE0350" w:rsidP="00CE0350">
            <w:proofErr w:type="spellStart"/>
            <w:r w:rsidRPr="00CE0350">
              <w:t>com.ptc.core.businessRules.engine.BusinessRuleSetBean</w:t>
            </w:r>
            <w:proofErr w:type="spellEnd"/>
            <w:r w:rsidRPr="00CE0350">
              <w:t xml:space="preserve">[] beans = new </w:t>
            </w:r>
            <w:proofErr w:type="spellStart"/>
            <w:r w:rsidRPr="00CE0350">
              <w:t>com.ptc.core.businessRules.engine.BusinessRuleSetBean</w:t>
            </w:r>
            <w:proofErr w:type="spellEnd"/>
            <w:r w:rsidRPr="00CE0350">
              <w:t xml:space="preserve">[] { </w:t>
            </w:r>
          </w:p>
          <w:p w:rsidR="00026A43" w:rsidRDefault="00CE0350" w:rsidP="00CE0350">
            <w:r w:rsidRPr="00CE0350">
              <w:t xml:space="preserve"> </w:t>
            </w:r>
          </w:p>
          <w:p w:rsidR="00CE0350" w:rsidRPr="00CE0350" w:rsidRDefault="00026A43" w:rsidP="00CE0350">
            <w:r w:rsidRPr="00026A43">
              <w:rPr>
                <w:b/>
              </w:rPr>
              <w:t>// Configure to call non-required rule set</w:t>
            </w:r>
            <w:del w:id="12" w:author="Nathan Kral" w:date="2012-04-17T09:50:00Z">
              <w:r w:rsidR="00CE0350" w:rsidRPr="00026A43" w:rsidDel="00026A43">
                <w:rPr>
                  <w:b/>
                </w:rPr>
                <w:delText xml:space="preserve"> </w:delText>
              </w:r>
              <w:r w:rsidR="00CE0350" w:rsidRPr="00CE0350" w:rsidDel="00026A43">
                <w:delText xml:space="preserve"> </w:delText>
              </w:r>
            </w:del>
            <w:r w:rsidR="00CE0350" w:rsidRPr="00CE0350">
              <w:t>com.ptc.core.businessRules.engine.BusinessRuleSetBean.newBusinessRuleSetBean("</w:t>
            </w:r>
            <w:r w:rsidR="00CE0350" w:rsidRPr="006C03D7">
              <w:rPr>
                <w:b/>
              </w:rPr>
              <w:t>EXAMPLE1_NON_REQUIRED_ATTRIBUTE_RULE_SET</w:t>
            </w:r>
            <w:r w:rsidR="00CE0350" w:rsidRPr="00CE0350">
              <w:t>", "wt.change2.ChangeRecord2"),</w:t>
            </w:r>
          </w:p>
          <w:p w:rsidR="00026A43" w:rsidRDefault="00026A43" w:rsidP="00CE0350"/>
          <w:p w:rsidR="00CE0350" w:rsidRPr="00CE0350" w:rsidRDefault="00026A43" w:rsidP="00CE0350">
            <w:r w:rsidRPr="00026A43">
              <w:rPr>
                <w:b/>
              </w:rPr>
              <w:t>// Configure to call required rule set</w:t>
            </w:r>
            <w:r w:rsidR="00CE0350" w:rsidRPr="00026A43">
              <w:rPr>
                <w:b/>
              </w:rPr>
              <w:t xml:space="preserve">  </w:t>
            </w:r>
            <w:r w:rsidR="00CE0350" w:rsidRPr="00CE0350">
              <w:t xml:space="preserve"> com.ptc.core.businessRules.engine.BusinessRuleSetBean.newBusinessRuleSetBean("</w:t>
            </w:r>
            <w:r w:rsidR="00CE0350" w:rsidRPr="006C03D7">
              <w:rPr>
                <w:b/>
              </w:rPr>
              <w:t>EXAMPLE1_RELEASE_RULE_SET</w:t>
            </w:r>
            <w:r w:rsidR="00CE0350" w:rsidRPr="00CE0350">
              <w:t>", "wt.change2.ChangeRecord2")</w:t>
            </w:r>
          </w:p>
          <w:p w:rsidR="00CE0350" w:rsidRPr="00CE0350" w:rsidRDefault="00CE0350" w:rsidP="00CE0350">
            <w:r w:rsidRPr="00CE0350">
              <w:t>};</w:t>
            </w:r>
          </w:p>
          <w:p w:rsidR="00CE0350" w:rsidRPr="00CE0350" w:rsidRDefault="00CE0350" w:rsidP="00CE0350">
            <w:proofErr w:type="spellStart"/>
            <w:r w:rsidRPr="00CE0350">
              <w:t>com.ptc.core.businessRules.validation.RuleValidationResultSet</w:t>
            </w:r>
            <w:proofErr w:type="spellEnd"/>
            <w:r w:rsidRPr="00CE0350">
              <w:t xml:space="preserve"> </w:t>
            </w:r>
            <w:proofErr w:type="spellStart"/>
            <w:r w:rsidRPr="00CE0350">
              <w:t>resultSet</w:t>
            </w:r>
            <w:proofErr w:type="spellEnd"/>
            <w:r w:rsidRPr="00CE0350">
              <w:t xml:space="preserve"> = wt.businessRules.BusinessRulesHelper.engine.execute(primaryBusinessObject, beans);</w:t>
            </w:r>
          </w:p>
          <w:p w:rsidR="00CE0350" w:rsidRPr="005A391E" w:rsidRDefault="00CF294B" w:rsidP="00CE0350">
            <w:pPr>
              <w:rPr>
                <w:b/>
              </w:rPr>
            </w:pPr>
            <w:r w:rsidRPr="00CF294B">
              <w:rPr>
                <w:b/>
              </w:rPr>
              <w:t>if ( resultSet.hasResultsByStatus(com.ptc.core.businessRules.validation.RuleValidationStatus.FAILURE)) {</w:t>
            </w:r>
          </w:p>
          <w:p w:rsidR="00CE0350" w:rsidRPr="00CE0350" w:rsidRDefault="00CE0350" w:rsidP="00CE0350">
            <w:r w:rsidRPr="00CE0350">
              <w:t xml:space="preserve">   </w:t>
            </w:r>
            <w:proofErr w:type="spellStart"/>
            <w:r w:rsidRPr="00CE0350">
              <w:t>businessRulesResultSetGlobal</w:t>
            </w:r>
            <w:proofErr w:type="spellEnd"/>
            <w:r w:rsidRPr="00CE0350">
              <w:t xml:space="preserve"> = </w:t>
            </w:r>
            <w:proofErr w:type="spellStart"/>
            <w:r w:rsidRPr="00CE0350">
              <w:t>wt.businessRules.BusinessRulesHelper.serialize</w:t>
            </w:r>
            <w:proofErr w:type="spellEnd"/>
            <w:r w:rsidRPr="00CE0350">
              <w:t>(</w:t>
            </w:r>
            <w:proofErr w:type="spellStart"/>
            <w:r w:rsidRPr="00CE0350">
              <w:t>resultSet</w:t>
            </w:r>
            <w:proofErr w:type="spellEnd"/>
            <w:r w:rsidRPr="00CE0350">
              <w:t>);</w:t>
            </w:r>
          </w:p>
          <w:p w:rsidR="00CE0350" w:rsidRPr="00CE0350" w:rsidRDefault="00CE0350" w:rsidP="00CE0350">
            <w:r w:rsidRPr="00CE0350">
              <w:t xml:space="preserve">   </w:t>
            </w:r>
            <w:proofErr w:type="spellStart"/>
            <w:r w:rsidRPr="00CE0350">
              <w:t>preReleaseConflictsMsg</w:t>
            </w:r>
            <w:proofErr w:type="spellEnd"/>
            <w:r w:rsidRPr="00CE0350">
              <w:t xml:space="preserve"> = new wt.util.WTMessage("com.ptc.windchill.enterprise.change2.change2ClientResource", com.ptc.windchill.enterprise.change2.change2ClientResource.BUSINESS_RULES_PRERELEASE_VALIDATION_MSG, null).</w:t>
            </w:r>
            <w:proofErr w:type="spellStart"/>
            <w:r w:rsidRPr="00CE0350">
              <w:t>getLocalizedMessage</w:t>
            </w:r>
            <w:proofErr w:type="spellEnd"/>
            <w:r w:rsidRPr="00CE0350">
              <w:t>();</w:t>
            </w:r>
          </w:p>
          <w:p w:rsidR="00CE0350" w:rsidRPr="00CE0350" w:rsidRDefault="00CE0350" w:rsidP="00CE0350">
            <w:r w:rsidRPr="00CE0350">
              <w:t xml:space="preserve">   </w:t>
            </w:r>
            <w:proofErr w:type="spellStart"/>
            <w:r w:rsidRPr="00CE0350">
              <w:t>preReleaseConflictsMsg</w:t>
            </w:r>
            <w:proofErr w:type="spellEnd"/>
            <w:r w:rsidRPr="00CE0350">
              <w:t xml:space="preserve"> = </w:t>
            </w:r>
            <w:proofErr w:type="spellStart"/>
            <w:r w:rsidRPr="00CE0350">
              <w:t>preReleaseConflictsMsg</w:t>
            </w:r>
            <w:proofErr w:type="spellEnd"/>
            <w:r w:rsidRPr="00CE0350">
              <w:t xml:space="preserve"> + "\n" + </w:t>
            </w:r>
            <w:proofErr w:type="spellStart"/>
            <w:r w:rsidRPr="00CE0350">
              <w:lastRenderedPageBreak/>
              <w:t>resultSet.getFailedRulesMessage</w:t>
            </w:r>
            <w:proofErr w:type="spellEnd"/>
            <w:r w:rsidRPr="00CE0350">
              <w:t>(</w:t>
            </w:r>
            <w:proofErr w:type="spellStart"/>
            <w:r w:rsidRPr="00CE0350">
              <w:t>java.util.Locale.getDefault</w:t>
            </w:r>
            <w:proofErr w:type="spellEnd"/>
            <w:r w:rsidRPr="00CE0350">
              <w:t>());</w:t>
            </w:r>
          </w:p>
          <w:p w:rsidR="00CE0350" w:rsidRPr="00CE0350" w:rsidRDefault="00CE0350" w:rsidP="00CE0350">
            <w:r w:rsidRPr="00CE0350">
              <w:t xml:space="preserve">} </w:t>
            </w:r>
          </w:p>
          <w:p w:rsidR="00CE0350" w:rsidRDefault="00CE0350" w:rsidP="005C112A"/>
        </w:tc>
      </w:tr>
    </w:tbl>
    <w:p w:rsidR="00026A43" w:rsidRDefault="00026A43" w:rsidP="005C112A">
      <w:pPr>
        <w:rPr>
          <w:ins w:id="13" w:author="Nathan Kral" w:date="2012-04-17T09:59:00Z"/>
        </w:rPr>
      </w:pPr>
    </w:p>
    <w:p w:rsidR="006C03D7" w:rsidRDefault="00F97443" w:rsidP="005C112A">
      <w:r>
        <w:t xml:space="preserve">The </w:t>
      </w:r>
      <w:r w:rsidR="006C03D7">
        <w:t xml:space="preserve">following is an example of the conflicts shown on the </w:t>
      </w:r>
      <w:r>
        <w:t>Audi</w:t>
      </w:r>
      <w:r w:rsidR="006C03D7">
        <w:t>t Change Notice workflow task:</w:t>
      </w:r>
    </w:p>
    <w:p w:rsidR="006C03D7" w:rsidRDefault="006C03D7" w:rsidP="005C112A">
      <w:r>
        <w:rPr>
          <w:noProof/>
        </w:rPr>
        <w:drawing>
          <wp:inline distT="0" distB="0" distL="0" distR="0">
            <wp:extent cx="5486400" cy="3551555"/>
            <wp:effectExtent l="19050" t="0" r="0" b="0"/>
            <wp:docPr id="3" name="Picture 2" descr="CNAuditWithConfl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AuditWithConflicts.png"/>
                    <pic:cNvPicPr/>
                  </pic:nvPicPr>
                  <pic:blipFill>
                    <a:blip r:embed="rId9" cstate="print"/>
                    <a:stretch>
                      <a:fillRect/>
                    </a:stretch>
                  </pic:blipFill>
                  <pic:spPr>
                    <a:xfrm>
                      <a:off x="0" y="0"/>
                      <a:ext cx="5486400" cy="3551555"/>
                    </a:xfrm>
                    <a:prstGeom prst="rect">
                      <a:avLst/>
                    </a:prstGeom>
                  </pic:spPr>
                </pic:pic>
              </a:graphicData>
            </a:graphic>
          </wp:inline>
        </w:drawing>
      </w:r>
    </w:p>
    <w:p w:rsidR="006C03D7" w:rsidRDefault="006C03D7" w:rsidP="005C112A"/>
    <w:p w:rsidR="006C03D7" w:rsidRDefault="006C03D7" w:rsidP="005C112A"/>
    <w:p w:rsidR="00BA63B5" w:rsidRDefault="00BA63B5">
      <w:r>
        <w:br w:type="page"/>
      </w:r>
    </w:p>
    <w:p w:rsidR="00000000" w:rsidRDefault="00026A43">
      <w:pPr>
        <w:pStyle w:val="Heading3"/>
        <w:rPr>
          <w:ins w:id="14" w:author="Nathan Kral" w:date="2012-04-17T09:59:00Z"/>
        </w:rPr>
        <w:pPrChange w:id="15" w:author="Nathan Kral" w:date="2012-04-17T09:59:00Z">
          <w:pPr/>
        </w:pPrChange>
      </w:pPr>
      <w:bookmarkStart w:id="16" w:name="_Execute_Required_Business"/>
      <w:bookmarkEnd w:id="16"/>
      <w:ins w:id="17" w:author="Nathan Kral" w:date="2012-04-17T09:59:00Z">
        <w:r>
          <w:lastRenderedPageBreak/>
          <w:t>Execute Required Business Rule</w:t>
        </w:r>
        <w:r w:rsidR="00432F82">
          <w:t xml:space="preserve"> Sets</w:t>
        </w:r>
      </w:ins>
    </w:p>
    <w:p w:rsidR="006C03D7" w:rsidRDefault="006C03D7" w:rsidP="005C112A">
      <w:r>
        <w:t xml:space="preserve">In order to prevent the Change Notice workflow process from proceeding for the required business rules update the conditional </w:t>
      </w:r>
      <w:r w:rsidR="00BA63B5">
        <w:t>to only use the</w:t>
      </w:r>
      <w:r w:rsidR="008767DA">
        <w:t xml:space="preserve"> required rule set</w:t>
      </w:r>
      <w:r w:rsidR="00BA63B5">
        <w:t xml:space="preserve"> EXAMPLE1_RELEASE_RULE_SET </w:t>
      </w:r>
      <w:r>
        <w:t>for the Resolve Release Conflicts workflow task.</w:t>
      </w:r>
    </w:p>
    <w:p w:rsidR="00F97443" w:rsidRDefault="006C03D7" w:rsidP="005C112A">
      <w:r>
        <w:t xml:space="preserve"> </w:t>
      </w:r>
    </w:p>
    <w:p w:rsidR="006C03D7" w:rsidRDefault="00F1735D" w:rsidP="005C112A">
      <w:r>
        <w:rPr>
          <w:noProof/>
        </w:rPr>
        <w:pict>
          <v:shape id="AutoShape 5" o:spid="_x0000_s1027" type="#_x0000_t32" style="position:absolute;margin-left:200.4pt;margin-top:150.4pt;width:68.8pt;height:164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" strokecolor="#4f81bd [3204]" strokeweight="5pt">
            <v:stroke endarrow="block"/>
          </v:shape>
        </w:pict>
      </w:r>
      <w:r w:rsidR="006C03D7">
        <w:rPr>
          <w:noProof/>
        </w:rPr>
        <w:drawing>
          <wp:inline distT="0" distB="0" distL="0" distR="0">
            <wp:extent cx="5486400" cy="4011930"/>
            <wp:effectExtent l="19050" t="0" r="0" b="0"/>
            <wp:docPr id="4" name="Picture 3" descr="AuditAndReleaseConfl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AndReleaseConflicts.png"/>
                    <pic:cNvPicPr/>
                  </pic:nvPicPr>
                  <pic:blipFill>
                    <a:blip r:embed="rId8" cstate="print"/>
                    <a:stretch>
                      <a:fillRect/>
                    </a:stretch>
                  </pic:blipFill>
                  <pic:spPr>
                    <a:xfrm>
                      <a:off x="0" y="0"/>
                      <a:ext cx="5486400" cy="401193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856"/>
      </w:tblGrid>
      <w:tr w:rsidR="00F97443" w:rsidTr="006C03D7">
        <w:tc>
          <w:tcPr>
            <w:tcW w:w="8856" w:type="dxa"/>
            <w:shd w:val="pct10" w:color="auto" w:fill="auto"/>
          </w:tcPr>
          <w:p w:rsidR="00F97443" w:rsidRDefault="00F97443" w:rsidP="00F97443">
            <w:r>
              <w:t>result = "NOT_READY";</w:t>
            </w:r>
          </w:p>
          <w:p w:rsidR="00F97443" w:rsidRDefault="00F97443" w:rsidP="00F97443"/>
          <w:p w:rsidR="00F97443" w:rsidRDefault="00F97443" w:rsidP="00F97443">
            <w:proofErr w:type="spellStart"/>
            <w:r>
              <w:t>com.ptc.core.businessRules.engine.BusinessRuleSetBean</w:t>
            </w:r>
            <w:proofErr w:type="spellEnd"/>
            <w:r>
              <w:t xml:space="preserve">[] beans = new </w:t>
            </w:r>
            <w:proofErr w:type="spellStart"/>
            <w:r>
              <w:t>com.ptc.core.businessRules.engine.BusinessRuleSetBean</w:t>
            </w:r>
            <w:proofErr w:type="spellEnd"/>
            <w:r>
              <w:t xml:space="preserve">[] { </w:t>
            </w:r>
          </w:p>
          <w:p w:rsidR="00026A43" w:rsidRDefault="00026A43" w:rsidP="00F97443">
            <w:pPr>
              <w:rPr>
                <w:b/>
              </w:rPr>
            </w:pPr>
          </w:p>
          <w:p w:rsidR="00F97443" w:rsidRDefault="00026A43" w:rsidP="00F97443">
            <w:r w:rsidRPr="00026A43">
              <w:rPr>
                <w:b/>
              </w:rPr>
              <w:t>// Configure to call required rule set</w:t>
            </w:r>
            <w:r>
              <w:rPr>
                <w:b/>
              </w:rPr>
              <w:t xml:space="preserve"> only</w:t>
            </w:r>
            <w:r w:rsidRPr="00026A43">
              <w:rPr>
                <w:b/>
              </w:rPr>
              <w:t xml:space="preserve">  </w:t>
            </w:r>
            <w:r w:rsidRPr="00CE0350">
              <w:t xml:space="preserve"> </w:t>
            </w:r>
            <w:r w:rsidR="00F97443">
              <w:t xml:space="preserve">   com.ptc.core.businessRules.engine.BusinessRuleSetBean.newBusinessRuleSetBean("</w:t>
            </w:r>
            <w:r w:rsidR="00F97443" w:rsidRPr="008A203B">
              <w:rPr>
                <w:b/>
              </w:rPr>
              <w:t>EXAMPLE1_RELEASE_RULE_SET</w:t>
            </w:r>
            <w:r w:rsidR="00F97443">
              <w:t>", "wt.change2.ChangeRecord2")</w:t>
            </w:r>
          </w:p>
          <w:p w:rsidR="00F97443" w:rsidRDefault="00F97443" w:rsidP="00F97443">
            <w:r>
              <w:t>};</w:t>
            </w:r>
          </w:p>
          <w:p w:rsidR="00F97443" w:rsidRDefault="00F97443" w:rsidP="00F97443">
            <w:proofErr w:type="spellStart"/>
            <w:r>
              <w:t>com.ptc.core.businessRules.validation.RuleValidationResultSet</w:t>
            </w:r>
            <w:proofErr w:type="spellEnd"/>
            <w:r>
              <w:t xml:space="preserve"> </w:t>
            </w:r>
            <w:proofErr w:type="spellStart"/>
            <w:r>
              <w:t>resultSet</w:t>
            </w:r>
            <w:proofErr w:type="spellEnd"/>
            <w:r>
              <w:t xml:space="preserve"> = wt.businessRules.BusinessRulesHelper.engine.execute(primaryBusinessObject, beans);</w:t>
            </w:r>
          </w:p>
          <w:p w:rsidR="00F97443" w:rsidRDefault="00F97443" w:rsidP="00F97443"/>
          <w:p w:rsidR="00F97443" w:rsidRPr="005A391E" w:rsidRDefault="00CF294B" w:rsidP="00F97443">
            <w:pPr>
              <w:rPr>
                <w:b/>
              </w:rPr>
            </w:pPr>
            <w:r w:rsidRPr="00CF294B">
              <w:rPr>
                <w:b/>
              </w:rPr>
              <w:t>if ( !resultSet.hasResultsByStatus(com.ptc.core.businessRules.validation.RuleValidationStatus.FAILURE)) {</w:t>
            </w:r>
          </w:p>
          <w:p w:rsidR="00F97443" w:rsidRPr="005A391E" w:rsidRDefault="00CF294B" w:rsidP="00F97443">
            <w:pPr>
              <w:rPr>
                <w:b/>
              </w:rPr>
            </w:pPr>
            <w:r w:rsidRPr="00CF294B">
              <w:rPr>
                <w:b/>
              </w:rPr>
              <w:t xml:space="preserve">   result = "PROCEED";</w:t>
            </w:r>
          </w:p>
          <w:p w:rsidR="00F97443" w:rsidRPr="005A391E" w:rsidRDefault="00CF294B" w:rsidP="00F97443">
            <w:pPr>
              <w:rPr>
                <w:b/>
              </w:rPr>
            </w:pPr>
            <w:r w:rsidRPr="00CF294B">
              <w:rPr>
                <w:b/>
              </w:rPr>
              <w:t>}</w:t>
            </w:r>
          </w:p>
          <w:p w:rsidR="00F97443" w:rsidRPr="005A391E" w:rsidRDefault="00CF294B" w:rsidP="00F97443">
            <w:pPr>
              <w:rPr>
                <w:b/>
              </w:rPr>
            </w:pPr>
            <w:r w:rsidRPr="00CF294B">
              <w:rPr>
                <w:b/>
              </w:rPr>
              <w:t>else {</w:t>
            </w:r>
          </w:p>
          <w:p w:rsidR="00F97443" w:rsidRDefault="00F97443" w:rsidP="00F97443">
            <w:r>
              <w:t xml:space="preserve">   </w:t>
            </w:r>
            <w:proofErr w:type="spellStart"/>
            <w:r>
              <w:t>businessRulesResultSetGlobal</w:t>
            </w:r>
            <w:proofErr w:type="spellEnd"/>
            <w:r>
              <w:t xml:space="preserve"> = </w:t>
            </w:r>
            <w:proofErr w:type="spellStart"/>
            <w:r>
              <w:t>wt.businessRules.BusinessRulesHelper.serialize</w:t>
            </w:r>
            <w:proofErr w:type="spellEnd"/>
            <w:r>
              <w:t>(</w:t>
            </w:r>
            <w:proofErr w:type="spellStart"/>
            <w:r>
              <w:t>resultSet</w:t>
            </w:r>
            <w:proofErr w:type="spellEnd"/>
            <w:r>
              <w:t>);</w:t>
            </w:r>
          </w:p>
          <w:p w:rsidR="00F97443" w:rsidRDefault="00F97443" w:rsidP="00F97443">
            <w:r>
              <w:t xml:space="preserve">   </w:t>
            </w:r>
            <w:proofErr w:type="spellStart"/>
            <w:r>
              <w:t>preReleaseConflictsMsg</w:t>
            </w:r>
            <w:proofErr w:type="spellEnd"/>
            <w:r>
              <w:t xml:space="preserve"> = new wt.util.WTMessage("com.ptc.windchill.enterprise.change2.change2ClientResource", com.ptc.windchill.enterprise.change2.change2ClientResource.BUSINESS_RULES_PRERELEASE_VALIDATION_MSG, null).</w:t>
            </w:r>
            <w:proofErr w:type="spellStart"/>
            <w:r>
              <w:t>getLocalizedMessage</w:t>
            </w:r>
            <w:proofErr w:type="spellEnd"/>
            <w:r>
              <w:t>();</w:t>
            </w:r>
          </w:p>
          <w:p w:rsidR="00F97443" w:rsidRDefault="00F97443" w:rsidP="00F97443">
            <w:r>
              <w:lastRenderedPageBreak/>
              <w:t xml:space="preserve">   </w:t>
            </w:r>
            <w:proofErr w:type="spellStart"/>
            <w:r>
              <w:t>preReleaseConflictsMsg</w:t>
            </w:r>
            <w:proofErr w:type="spellEnd"/>
            <w:r>
              <w:t xml:space="preserve"> = </w:t>
            </w:r>
            <w:proofErr w:type="spellStart"/>
            <w:r>
              <w:t>preReleaseConflictsMsg</w:t>
            </w:r>
            <w:proofErr w:type="spellEnd"/>
            <w:r>
              <w:t xml:space="preserve"> + "\n" + </w:t>
            </w:r>
            <w:proofErr w:type="spellStart"/>
            <w:r>
              <w:t>resultSet.getFailedRulesMessage</w:t>
            </w:r>
            <w:proofErr w:type="spellEnd"/>
            <w:r>
              <w:t>(</w:t>
            </w:r>
            <w:proofErr w:type="spellStart"/>
            <w:r>
              <w:t>java.util.Locale.getDefault</w:t>
            </w:r>
            <w:proofErr w:type="spellEnd"/>
            <w:r>
              <w:t>());</w:t>
            </w:r>
          </w:p>
          <w:p w:rsidR="00F97443" w:rsidRDefault="00F97443" w:rsidP="00F97443">
            <w:r>
              <w:t>}</w:t>
            </w:r>
          </w:p>
        </w:tc>
      </w:tr>
    </w:tbl>
    <w:p w:rsidR="00F97443" w:rsidRDefault="00F97443" w:rsidP="005C112A"/>
    <w:p w:rsidR="007F1578" w:rsidRDefault="007F1578" w:rsidP="007F1578">
      <w:r>
        <w:t>The following is an example of the conflicts shown on the Resolve Release Conflicts workflow task. Note that the Resolve Release Conflicts workflow task will continue to regenerate the task until all conflicts have been resolved.</w:t>
      </w:r>
    </w:p>
    <w:p w:rsidR="007F1578" w:rsidRDefault="007F1578" w:rsidP="007F1578">
      <w:r>
        <w:rPr>
          <w:noProof/>
        </w:rPr>
        <w:drawing>
          <wp:inline distT="0" distB="0" distL="0" distR="0">
            <wp:extent cx="5486400" cy="3646805"/>
            <wp:effectExtent l="19050" t="0" r="0" b="0"/>
            <wp:docPr id="5" name="Picture 4" descr="CNResolveReleaseConflictsWithConfl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ResolveReleaseConflictsWithConflicts.png"/>
                    <pic:cNvPicPr/>
                  </pic:nvPicPr>
                  <pic:blipFill>
                    <a:blip r:embed="rId10" cstate="print"/>
                    <a:stretch>
                      <a:fillRect/>
                    </a:stretch>
                  </pic:blipFill>
                  <pic:spPr>
                    <a:xfrm>
                      <a:off x="0" y="0"/>
                      <a:ext cx="5486400" cy="3646805"/>
                    </a:xfrm>
                    <a:prstGeom prst="rect">
                      <a:avLst/>
                    </a:prstGeom>
                  </pic:spPr>
                </pic:pic>
              </a:graphicData>
            </a:graphic>
          </wp:inline>
        </w:drawing>
      </w:r>
    </w:p>
    <w:p w:rsidR="00736286" w:rsidRDefault="00736286">
      <w:bookmarkStart w:id="18" w:name="_Design_Elements"/>
      <w:bookmarkEnd w:id="18"/>
    </w:p>
    <w:p w:rsidR="00736286" w:rsidRDefault="001C6BEC">
      <w:pPr>
        <w:pStyle w:val="Heading1"/>
        <w:spacing w:before="100" w:beforeAutospacing="1" w:after="100" w:afterAutospacing="1"/>
      </w:pPr>
      <w:bookmarkStart w:id="19" w:name="_See_Also"/>
      <w:bookmarkEnd w:id="19"/>
      <w:r>
        <w:t xml:space="preserve">See Also </w:t>
      </w:r>
    </w:p>
    <w:p w:rsidR="00736286" w:rsidRPr="00A35081" w:rsidRDefault="001C6BEC">
      <w:pPr>
        <w:pStyle w:val="BodyText"/>
      </w:pPr>
      <w:r w:rsidRPr="00A35081">
        <w:t>&lt;INTERNAL&gt;</w:t>
      </w:r>
    </w:p>
    <w:p w:rsidR="00736286" w:rsidRPr="00A35081" w:rsidRDefault="001C6BEC">
      <w:pPr>
        <w:pStyle w:val="Heading2"/>
      </w:pPr>
      <w:r w:rsidRPr="00A35081">
        <w:t>Related Best Practices</w:t>
      </w:r>
    </w:p>
    <w:p w:rsidR="00A35081" w:rsidRPr="00A35081" w:rsidRDefault="00A35081"/>
    <w:p w:rsidR="00736286" w:rsidRPr="00A35081" w:rsidRDefault="00F1735D">
      <w:hyperlink r:id="rId11" w:history="1">
        <w:r w:rsidR="00C87EED" w:rsidRPr="00A35081">
          <w:rPr>
            <w:rStyle w:val="Hyperlink"/>
          </w:rPr>
          <w:t>Business Rules Best Practice</w:t>
        </w:r>
      </w:hyperlink>
    </w:p>
    <w:p w:rsidR="00C87EED" w:rsidRPr="00A35081" w:rsidRDefault="00C87EED"/>
    <w:p w:rsidR="00C87EED" w:rsidRPr="00A35081" w:rsidRDefault="00F1735D">
      <w:hyperlink r:id="rId12" w:history="1">
        <w:r w:rsidR="00C87EED" w:rsidRPr="00A35081">
          <w:rPr>
            <w:rStyle w:val="Hyperlink"/>
          </w:rPr>
          <w:t>Business Rules Engine Best Practice</w:t>
        </w:r>
      </w:hyperlink>
    </w:p>
    <w:p w:rsidR="001C6BEC" w:rsidRDefault="001C6BEC" w:rsidP="001E1CF4">
      <w:pPr>
        <w:pStyle w:val="BodyText"/>
      </w:pPr>
      <w:r w:rsidRPr="00A35081">
        <w:t>&lt;/INTERNAL&gt;</w:t>
      </w:r>
    </w:p>
    <w:sectPr w:rsidR="001C6BEC" w:rsidSect="00F93B17">
      <w:headerReference w:type="default" r:id="rId13"/>
      <w:footerReference w:type="default" r:id="rId14"/>
      <w:type w:val="continuous"/>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029" w:rsidRDefault="00BC4029">
      <w:r>
        <w:separator/>
      </w:r>
    </w:p>
  </w:endnote>
  <w:endnote w:type="continuationSeparator" w:id="0">
    <w:p w:rsidR="00BC4029" w:rsidRDefault="00BC40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428"/>
      <w:gridCol w:w="4428"/>
    </w:tblGrid>
    <w:tr w:rsidR="00736286">
      <w:tc>
        <w:tcPr>
          <w:tcW w:w="4428" w:type="dxa"/>
          <w:tcBorders>
            <w:top w:val="single" w:sz="12" w:space="0" w:color="auto"/>
          </w:tcBorders>
        </w:tcPr>
        <w:p w:rsidR="00736286" w:rsidRDefault="001C6BEC">
          <w:pPr>
            <w:pStyle w:val="Footer"/>
            <w:jc w:val="left"/>
          </w:pPr>
          <w:r>
            <w:rPr>
              <w:b w:val="0"/>
            </w:rPr>
            <w:br/>
            <w:t>Proprietary Do Not Distribute</w:t>
          </w:r>
        </w:p>
      </w:tc>
      <w:tc>
        <w:tcPr>
          <w:tcW w:w="4428" w:type="dxa"/>
          <w:tcBorders>
            <w:top w:val="single" w:sz="12" w:space="0" w:color="auto"/>
          </w:tcBorders>
        </w:tcPr>
        <w:p w:rsidR="00736286" w:rsidRDefault="001C6BEC">
          <w:pPr>
            <w:pStyle w:val="Footer"/>
            <w:ind w:right="360"/>
            <w:jc w:val="right"/>
          </w:pPr>
          <w:r>
            <w:br/>
            <w:t xml:space="preserve">Page </w:t>
          </w:r>
          <w:r w:rsidR="00F1735D">
            <w:rPr>
              <w:rStyle w:val="PageNumber"/>
            </w:rPr>
            <w:fldChar w:fldCharType="begin"/>
          </w:r>
          <w:r>
            <w:rPr>
              <w:rStyle w:val="PageNumber"/>
            </w:rPr>
            <w:instrText xml:space="preserve"> PAGE </w:instrText>
          </w:r>
          <w:r w:rsidR="00F1735D">
            <w:rPr>
              <w:rStyle w:val="PageNumber"/>
            </w:rPr>
            <w:fldChar w:fldCharType="separate"/>
          </w:r>
          <w:r w:rsidR="00A16CB7">
            <w:rPr>
              <w:rStyle w:val="PageNumber"/>
              <w:noProof/>
            </w:rPr>
            <w:t>2</w:t>
          </w:r>
          <w:r w:rsidR="00F1735D">
            <w:rPr>
              <w:rStyle w:val="PageNumber"/>
            </w:rPr>
            <w:fldChar w:fldCharType="end"/>
          </w:r>
        </w:p>
      </w:tc>
    </w:tr>
  </w:tbl>
  <w:p w:rsidR="00736286" w:rsidRDefault="007362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029" w:rsidRDefault="00BC4029">
      <w:r>
        <w:separator/>
      </w:r>
    </w:p>
  </w:footnote>
  <w:footnote w:type="continuationSeparator" w:id="0">
    <w:p w:rsidR="00BC4029" w:rsidRDefault="00BC40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286" w:rsidRDefault="009965A7">
    <w:pPr>
      <w:pStyle w:val="Header"/>
      <w:tabs>
        <w:tab w:val="clear" w:pos="4320"/>
        <w:tab w:val="clear" w:pos="8640"/>
      </w:tabs>
      <w:jc w:val="center"/>
    </w:pPr>
    <w:r>
      <w:rPr>
        <w:i/>
        <w:iCs/>
      </w:rPr>
      <w:t>Bypass Business Rules</w:t>
    </w:r>
    <w:r w:rsidR="001C6BEC">
      <w:t xml:space="preserve"> Best Practice</w:t>
    </w:r>
  </w:p>
  <w:p w:rsidR="00736286" w:rsidRDefault="00736286">
    <w:pPr>
      <w:pStyle w:val="Header"/>
      <w:pBdr>
        <w:top w:val="single" w:sz="2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E31E4"/>
    <w:multiLevelType w:val="multilevel"/>
    <w:tmpl w:val="EDEC01A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3600"/>
        </w:tabs>
        <w:ind w:left="360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720"/>
        </w:tabs>
        <w:ind w:left="0" w:firstLine="0"/>
      </w:pPr>
      <w:rPr>
        <w:sz w:val="2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144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18C5626D"/>
    <w:multiLevelType w:val="hybridMultilevel"/>
    <w:tmpl w:val="72F6C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89A25F6"/>
    <w:multiLevelType w:val="hybridMultilevel"/>
    <w:tmpl w:val="097662EA"/>
    <w:lvl w:ilvl="0" w:tplc="7156895A">
      <w:start w:val="1"/>
      <w:numFmt w:val="bullet"/>
      <w:pStyle w:val="API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activeWritingStyle w:appName="MSWord" w:lang="en-US" w:vendorID="64" w:dllVersion="131077" w:nlCheck="1" w:checkStyle="1"/>
  <w:activeWritingStyle w:appName="MSWord" w:lang="en-US" w:vendorID="64" w:dllVersion="131078" w:nlCheck="1" w:checkStyle="1"/>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965A7"/>
    <w:rsid w:val="00026A43"/>
    <w:rsid w:val="00070EC4"/>
    <w:rsid w:val="00092B1E"/>
    <w:rsid w:val="000B0CC8"/>
    <w:rsid w:val="001539A1"/>
    <w:rsid w:val="00187857"/>
    <w:rsid w:val="001972B2"/>
    <w:rsid w:val="001C6BEC"/>
    <w:rsid w:val="001E1CF4"/>
    <w:rsid w:val="002505CE"/>
    <w:rsid w:val="00270425"/>
    <w:rsid w:val="00276AC0"/>
    <w:rsid w:val="002D595F"/>
    <w:rsid w:val="003141C0"/>
    <w:rsid w:val="003A068C"/>
    <w:rsid w:val="003D5BBA"/>
    <w:rsid w:val="00407314"/>
    <w:rsid w:val="00432F82"/>
    <w:rsid w:val="004361D1"/>
    <w:rsid w:val="00441638"/>
    <w:rsid w:val="005A391E"/>
    <w:rsid w:val="005C112A"/>
    <w:rsid w:val="005F1DEE"/>
    <w:rsid w:val="0066174E"/>
    <w:rsid w:val="00674D3A"/>
    <w:rsid w:val="00695013"/>
    <w:rsid w:val="006A57B4"/>
    <w:rsid w:val="006C00C7"/>
    <w:rsid w:val="006C03D7"/>
    <w:rsid w:val="007102C2"/>
    <w:rsid w:val="00736286"/>
    <w:rsid w:val="00793245"/>
    <w:rsid w:val="0079612C"/>
    <w:rsid w:val="007E0845"/>
    <w:rsid w:val="007F1578"/>
    <w:rsid w:val="00810C0A"/>
    <w:rsid w:val="00845F73"/>
    <w:rsid w:val="008767DA"/>
    <w:rsid w:val="0088714D"/>
    <w:rsid w:val="00896EA0"/>
    <w:rsid w:val="008A203B"/>
    <w:rsid w:val="008B2EC3"/>
    <w:rsid w:val="008F27EE"/>
    <w:rsid w:val="00936CE2"/>
    <w:rsid w:val="009965A7"/>
    <w:rsid w:val="00A12DAF"/>
    <w:rsid w:val="00A16CB7"/>
    <w:rsid w:val="00A35081"/>
    <w:rsid w:val="00A36A96"/>
    <w:rsid w:val="00B42A4D"/>
    <w:rsid w:val="00BA63B5"/>
    <w:rsid w:val="00BC4029"/>
    <w:rsid w:val="00C3349E"/>
    <w:rsid w:val="00C42FC1"/>
    <w:rsid w:val="00C875BF"/>
    <w:rsid w:val="00C87EED"/>
    <w:rsid w:val="00CE0350"/>
    <w:rsid w:val="00CF294B"/>
    <w:rsid w:val="00E873C3"/>
    <w:rsid w:val="00EA3BF0"/>
    <w:rsid w:val="00F1735D"/>
    <w:rsid w:val="00F77AB5"/>
    <w:rsid w:val="00F93B17"/>
    <w:rsid w:val="00F97443"/>
    <w:rsid w:val="00FE6996"/>
    <w:rsid w:val="00FE77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3" type="connector" idref="#AutoShape 4"/>
        <o:r id="V:Rule4"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286"/>
  </w:style>
  <w:style w:type="paragraph" w:styleId="Heading1">
    <w:name w:val="heading 1"/>
    <w:basedOn w:val="Normal"/>
    <w:next w:val="BodyText"/>
    <w:qFormat/>
    <w:rsid w:val="00736286"/>
    <w:pPr>
      <w:keepNext/>
      <w:numPr>
        <w:numId w:val="1"/>
      </w:numPr>
      <w:spacing w:before="240" w:after="60"/>
      <w:outlineLvl w:val="0"/>
    </w:pPr>
    <w:rPr>
      <w:rFonts w:ascii="Arial" w:hAnsi="Arial"/>
      <w:b/>
      <w:kern w:val="28"/>
      <w:sz w:val="28"/>
    </w:rPr>
  </w:style>
  <w:style w:type="paragraph" w:styleId="Heading2">
    <w:name w:val="heading 2"/>
    <w:basedOn w:val="Normal"/>
    <w:next w:val="Normal"/>
    <w:qFormat/>
    <w:rsid w:val="00736286"/>
    <w:pPr>
      <w:keepNext/>
      <w:numPr>
        <w:ilvl w:val="1"/>
        <w:numId w:val="1"/>
      </w:numPr>
      <w:tabs>
        <w:tab w:val="clear" w:pos="3600"/>
        <w:tab w:val="num" w:pos="0"/>
      </w:tabs>
      <w:spacing w:before="240" w:after="60"/>
      <w:ind w:left="0"/>
      <w:outlineLvl w:val="1"/>
    </w:pPr>
    <w:rPr>
      <w:rFonts w:ascii="Arial" w:hAnsi="Arial"/>
      <w:b/>
      <w:i/>
      <w:sz w:val="24"/>
    </w:rPr>
  </w:style>
  <w:style w:type="paragraph" w:styleId="Heading3">
    <w:name w:val="heading 3"/>
    <w:basedOn w:val="Normal"/>
    <w:next w:val="Normal"/>
    <w:qFormat/>
    <w:rsid w:val="00736286"/>
    <w:pPr>
      <w:keepNext/>
      <w:numPr>
        <w:ilvl w:val="2"/>
        <w:numId w:val="1"/>
      </w:numPr>
      <w:spacing w:before="240" w:after="60"/>
      <w:outlineLvl w:val="2"/>
    </w:pPr>
    <w:rPr>
      <w:rFonts w:ascii="Arial" w:hAnsi="Arial"/>
      <w:sz w:val="24"/>
    </w:rPr>
  </w:style>
  <w:style w:type="paragraph" w:styleId="Heading4">
    <w:name w:val="heading 4"/>
    <w:basedOn w:val="Normal"/>
    <w:next w:val="Normal"/>
    <w:qFormat/>
    <w:rsid w:val="00736286"/>
    <w:pPr>
      <w:keepNext/>
      <w:numPr>
        <w:ilvl w:val="3"/>
        <w:numId w:val="1"/>
      </w:numPr>
      <w:spacing w:before="240" w:after="60"/>
      <w:outlineLvl w:val="3"/>
    </w:pPr>
    <w:rPr>
      <w:rFonts w:ascii="Arial" w:hAnsi="Arial"/>
      <w:b/>
    </w:rPr>
  </w:style>
  <w:style w:type="paragraph" w:styleId="Heading5">
    <w:name w:val="heading 5"/>
    <w:basedOn w:val="Normal"/>
    <w:next w:val="Normal"/>
    <w:qFormat/>
    <w:rsid w:val="00736286"/>
    <w:pPr>
      <w:numPr>
        <w:ilvl w:val="4"/>
        <w:numId w:val="1"/>
      </w:numPr>
      <w:spacing w:before="240" w:after="60"/>
      <w:outlineLvl w:val="4"/>
    </w:pPr>
    <w:rPr>
      <w:rFonts w:ascii="Arial" w:hAnsi="Arial"/>
      <w:sz w:val="22"/>
    </w:rPr>
  </w:style>
  <w:style w:type="paragraph" w:styleId="Heading6">
    <w:name w:val="heading 6"/>
    <w:basedOn w:val="Normal"/>
    <w:next w:val="Normal"/>
    <w:qFormat/>
    <w:rsid w:val="00736286"/>
    <w:pPr>
      <w:numPr>
        <w:ilvl w:val="5"/>
        <w:numId w:val="1"/>
      </w:numPr>
      <w:spacing w:before="240" w:after="60"/>
      <w:outlineLvl w:val="5"/>
    </w:pPr>
    <w:rPr>
      <w:i/>
      <w:sz w:val="22"/>
    </w:rPr>
  </w:style>
  <w:style w:type="paragraph" w:styleId="Heading7">
    <w:name w:val="heading 7"/>
    <w:basedOn w:val="Normal"/>
    <w:next w:val="Normal"/>
    <w:qFormat/>
    <w:rsid w:val="00736286"/>
    <w:pPr>
      <w:numPr>
        <w:ilvl w:val="6"/>
        <w:numId w:val="1"/>
      </w:numPr>
      <w:spacing w:before="240" w:after="60"/>
      <w:outlineLvl w:val="6"/>
    </w:pPr>
    <w:rPr>
      <w:rFonts w:ascii="Arial" w:hAnsi="Arial"/>
    </w:rPr>
  </w:style>
  <w:style w:type="paragraph" w:styleId="Heading8">
    <w:name w:val="heading 8"/>
    <w:basedOn w:val="Normal"/>
    <w:next w:val="Normal"/>
    <w:qFormat/>
    <w:rsid w:val="00736286"/>
    <w:pPr>
      <w:numPr>
        <w:ilvl w:val="7"/>
        <w:numId w:val="1"/>
      </w:numPr>
      <w:spacing w:before="240" w:after="60"/>
      <w:outlineLvl w:val="7"/>
    </w:pPr>
    <w:rPr>
      <w:rFonts w:ascii="Arial" w:hAnsi="Arial"/>
      <w:i/>
    </w:rPr>
  </w:style>
  <w:style w:type="paragraph" w:styleId="Heading9">
    <w:name w:val="heading 9"/>
    <w:basedOn w:val="Normal"/>
    <w:next w:val="Normal"/>
    <w:qFormat/>
    <w:rsid w:val="00736286"/>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36286"/>
    <w:pPr>
      <w:tabs>
        <w:tab w:val="center" w:pos="4320"/>
        <w:tab w:val="right" w:pos="8640"/>
      </w:tabs>
      <w:spacing w:before="60" w:after="60"/>
    </w:pPr>
    <w:rPr>
      <w:rFonts w:ascii="Arial" w:hAnsi="Arial"/>
      <w:sz w:val="16"/>
    </w:rPr>
  </w:style>
  <w:style w:type="paragraph" w:styleId="Title">
    <w:name w:val="Title"/>
    <w:basedOn w:val="Normal"/>
    <w:qFormat/>
    <w:rsid w:val="00736286"/>
    <w:pPr>
      <w:spacing w:after="360"/>
    </w:pPr>
    <w:rPr>
      <w:rFonts w:ascii="Arial" w:hAnsi="Arial"/>
      <w:b/>
      <w:kern w:val="28"/>
      <w:sz w:val="28"/>
    </w:rPr>
  </w:style>
  <w:style w:type="paragraph" w:styleId="Footer">
    <w:name w:val="footer"/>
    <w:basedOn w:val="Normal"/>
    <w:semiHidden/>
    <w:rsid w:val="00736286"/>
    <w:pPr>
      <w:tabs>
        <w:tab w:val="center" w:pos="4320"/>
        <w:tab w:val="right" w:pos="8640"/>
      </w:tabs>
      <w:jc w:val="center"/>
    </w:pPr>
    <w:rPr>
      <w:b/>
    </w:rPr>
  </w:style>
  <w:style w:type="character" w:styleId="PageNumber">
    <w:name w:val="page number"/>
    <w:basedOn w:val="DefaultParagraphFont"/>
    <w:semiHidden/>
    <w:rsid w:val="00736286"/>
  </w:style>
  <w:style w:type="paragraph" w:customStyle="1" w:styleId="Boldheading">
    <w:name w:val="Bold heading"/>
    <w:basedOn w:val="Normal"/>
    <w:next w:val="Normal"/>
    <w:rsid w:val="00736286"/>
    <w:pPr>
      <w:keepNext/>
      <w:spacing w:before="240" w:after="360"/>
    </w:pPr>
    <w:rPr>
      <w:rFonts w:ascii="Helvetica" w:hAnsi="Helvetica"/>
      <w:b/>
      <w:sz w:val="28"/>
    </w:rPr>
  </w:style>
  <w:style w:type="paragraph" w:customStyle="1" w:styleId="Author">
    <w:name w:val="Author"/>
    <w:basedOn w:val="Normal"/>
    <w:rsid w:val="00736286"/>
    <w:pPr>
      <w:spacing w:before="120" w:after="240"/>
    </w:pPr>
  </w:style>
  <w:style w:type="character" w:styleId="Hyperlink">
    <w:name w:val="Hyperlink"/>
    <w:basedOn w:val="DefaultParagraphFont"/>
    <w:semiHidden/>
    <w:rsid w:val="00736286"/>
    <w:rPr>
      <w:color w:val="0000FF"/>
      <w:u w:val="single"/>
    </w:rPr>
  </w:style>
  <w:style w:type="paragraph" w:customStyle="1" w:styleId="APIDoc">
    <w:name w:val="APIDoc"/>
    <w:basedOn w:val="Normal"/>
    <w:rsid w:val="00736286"/>
    <w:pPr>
      <w:numPr>
        <w:numId w:val="2"/>
      </w:numPr>
    </w:pPr>
  </w:style>
  <w:style w:type="paragraph" w:styleId="BodyText">
    <w:name w:val="Body Text"/>
    <w:basedOn w:val="Normal"/>
    <w:semiHidden/>
    <w:rsid w:val="00736286"/>
    <w:pPr>
      <w:spacing w:before="100" w:beforeAutospacing="1" w:after="100" w:afterAutospacing="1"/>
    </w:pPr>
  </w:style>
  <w:style w:type="paragraph" w:styleId="FootnoteText">
    <w:name w:val="footnote text"/>
    <w:basedOn w:val="Normal"/>
    <w:semiHidden/>
    <w:rsid w:val="00736286"/>
  </w:style>
  <w:style w:type="character" w:styleId="FootnoteReference">
    <w:name w:val="footnote reference"/>
    <w:basedOn w:val="DefaultParagraphFont"/>
    <w:semiHidden/>
    <w:rsid w:val="00736286"/>
    <w:rPr>
      <w:vertAlign w:val="superscript"/>
    </w:rPr>
  </w:style>
  <w:style w:type="character" w:styleId="HTMLCode">
    <w:name w:val="HTML Code"/>
    <w:basedOn w:val="DefaultParagraphFont"/>
    <w:semiHidden/>
    <w:rsid w:val="00736286"/>
    <w:rPr>
      <w:rFonts w:ascii="Courier New" w:eastAsia="Courier New" w:hAnsi="Courier New" w:cs="Courier New"/>
      <w:sz w:val="20"/>
      <w:szCs w:val="20"/>
    </w:rPr>
  </w:style>
  <w:style w:type="paragraph" w:styleId="NormalWeb">
    <w:name w:val="Normal (Web)"/>
    <w:basedOn w:val="Normal"/>
    <w:semiHidden/>
    <w:rsid w:val="00736286"/>
    <w:pPr>
      <w:spacing w:before="100" w:beforeAutospacing="1" w:after="100" w:afterAutospacing="1"/>
    </w:pPr>
    <w:rPr>
      <w:sz w:val="24"/>
      <w:szCs w:val="24"/>
    </w:rPr>
  </w:style>
  <w:style w:type="character" w:styleId="FollowedHyperlink">
    <w:name w:val="FollowedHyperlink"/>
    <w:basedOn w:val="DefaultParagraphFont"/>
    <w:semiHidden/>
    <w:rsid w:val="00736286"/>
    <w:rPr>
      <w:color w:val="800080"/>
      <w:u w:val="single"/>
    </w:rPr>
  </w:style>
  <w:style w:type="paragraph" w:styleId="BalloonText">
    <w:name w:val="Balloon Text"/>
    <w:basedOn w:val="Normal"/>
    <w:semiHidden/>
    <w:rsid w:val="00736286"/>
    <w:rPr>
      <w:rFonts w:ascii="Tahoma" w:hAnsi="Tahoma" w:cs="Tahoma"/>
      <w:sz w:val="16"/>
      <w:szCs w:val="16"/>
    </w:rPr>
  </w:style>
  <w:style w:type="paragraph" w:styleId="BodyText2">
    <w:name w:val="Body Text 2"/>
    <w:basedOn w:val="Normal"/>
    <w:semiHidden/>
    <w:rsid w:val="00736286"/>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rsid w:val="00736286"/>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rsid w:val="00736286"/>
    <w:pPr>
      <w:ind w:left="720"/>
    </w:pPr>
    <w:rPr>
      <w:rFonts w:ascii="Arial" w:hAnsi="Arial" w:cs="Arial"/>
      <w:bCs/>
      <w:kern w:val="32"/>
      <w:szCs w:val="32"/>
    </w:rPr>
  </w:style>
  <w:style w:type="table" w:styleId="TableGrid">
    <w:name w:val="Table Grid"/>
    <w:basedOn w:val="TableNormal"/>
    <w:uiPriority w:val="59"/>
    <w:rsid w:val="00A12D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96EA0"/>
    <w:rPr>
      <w:sz w:val="16"/>
      <w:szCs w:val="16"/>
    </w:rPr>
  </w:style>
  <w:style w:type="paragraph" w:styleId="CommentText">
    <w:name w:val="annotation text"/>
    <w:basedOn w:val="Normal"/>
    <w:link w:val="CommentTextChar"/>
    <w:uiPriority w:val="99"/>
    <w:semiHidden/>
    <w:unhideWhenUsed/>
    <w:rsid w:val="00896EA0"/>
  </w:style>
  <w:style w:type="character" w:customStyle="1" w:styleId="CommentTextChar">
    <w:name w:val="Comment Text Char"/>
    <w:basedOn w:val="DefaultParagraphFont"/>
    <w:link w:val="CommentText"/>
    <w:uiPriority w:val="99"/>
    <w:semiHidden/>
    <w:rsid w:val="00896EA0"/>
  </w:style>
  <w:style w:type="paragraph" w:styleId="CommentSubject">
    <w:name w:val="annotation subject"/>
    <w:basedOn w:val="CommentText"/>
    <w:next w:val="CommentText"/>
    <w:link w:val="CommentSubjectChar"/>
    <w:uiPriority w:val="99"/>
    <w:semiHidden/>
    <w:unhideWhenUsed/>
    <w:rsid w:val="00896EA0"/>
    <w:rPr>
      <w:b/>
      <w:bCs/>
    </w:rPr>
  </w:style>
  <w:style w:type="character" w:customStyle="1" w:styleId="CommentSubjectChar">
    <w:name w:val="Comment Subject Char"/>
    <w:basedOn w:val="CommentTextChar"/>
    <w:link w:val="CommentSubject"/>
    <w:uiPriority w:val="99"/>
    <w:semiHidden/>
    <w:rsid w:val="00896EA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286"/>
  </w:style>
  <w:style w:type="paragraph" w:styleId="Heading1">
    <w:name w:val="heading 1"/>
    <w:basedOn w:val="Normal"/>
    <w:next w:val="BodyText"/>
    <w:qFormat/>
    <w:rsid w:val="00736286"/>
    <w:pPr>
      <w:keepNext/>
      <w:numPr>
        <w:numId w:val="1"/>
      </w:numPr>
      <w:spacing w:before="240" w:after="60"/>
      <w:outlineLvl w:val="0"/>
    </w:pPr>
    <w:rPr>
      <w:rFonts w:ascii="Arial" w:hAnsi="Arial"/>
      <w:b/>
      <w:kern w:val="28"/>
      <w:sz w:val="28"/>
    </w:rPr>
  </w:style>
  <w:style w:type="paragraph" w:styleId="Heading2">
    <w:name w:val="heading 2"/>
    <w:basedOn w:val="Normal"/>
    <w:next w:val="Normal"/>
    <w:qFormat/>
    <w:rsid w:val="00736286"/>
    <w:pPr>
      <w:keepNext/>
      <w:numPr>
        <w:ilvl w:val="1"/>
        <w:numId w:val="1"/>
      </w:numPr>
      <w:tabs>
        <w:tab w:val="clear" w:pos="3600"/>
        <w:tab w:val="num" w:pos="0"/>
      </w:tabs>
      <w:spacing w:before="240" w:after="60"/>
      <w:ind w:left="0"/>
      <w:outlineLvl w:val="1"/>
    </w:pPr>
    <w:rPr>
      <w:rFonts w:ascii="Arial" w:hAnsi="Arial"/>
      <w:b/>
      <w:i/>
      <w:sz w:val="24"/>
    </w:rPr>
  </w:style>
  <w:style w:type="paragraph" w:styleId="Heading3">
    <w:name w:val="heading 3"/>
    <w:basedOn w:val="Normal"/>
    <w:next w:val="Normal"/>
    <w:qFormat/>
    <w:rsid w:val="00736286"/>
    <w:pPr>
      <w:keepNext/>
      <w:numPr>
        <w:ilvl w:val="2"/>
        <w:numId w:val="1"/>
      </w:numPr>
      <w:spacing w:before="240" w:after="60"/>
      <w:outlineLvl w:val="2"/>
    </w:pPr>
    <w:rPr>
      <w:rFonts w:ascii="Arial" w:hAnsi="Arial"/>
      <w:sz w:val="24"/>
    </w:rPr>
  </w:style>
  <w:style w:type="paragraph" w:styleId="Heading4">
    <w:name w:val="heading 4"/>
    <w:basedOn w:val="Normal"/>
    <w:next w:val="Normal"/>
    <w:qFormat/>
    <w:rsid w:val="00736286"/>
    <w:pPr>
      <w:keepNext/>
      <w:numPr>
        <w:ilvl w:val="3"/>
        <w:numId w:val="1"/>
      </w:numPr>
      <w:spacing w:before="240" w:after="60"/>
      <w:outlineLvl w:val="3"/>
    </w:pPr>
    <w:rPr>
      <w:rFonts w:ascii="Arial" w:hAnsi="Arial"/>
      <w:b/>
    </w:rPr>
  </w:style>
  <w:style w:type="paragraph" w:styleId="Heading5">
    <w:name w:val="heading 5"/>
    <w:basedOn w:val="Normal"/>
    <w:next w:val="Normal"/>
    <w:qFormat/>
    <w:rsid w:val="00736286"/>
    <w:pPr>
      <w:numPr>
        <w:ilvl w:val="4"/>
        <w:numId w:val="1"/>
      </w:numPr>
      <w:spacing w:before="240" w:after="60"/>
      <w:outlineLvl w:val="4"/>
    </w:pPr>
    <w:rPr>
      <w:rFonts w:ascii="Arial" w:hAnsi="Arial"/>
      <w:sz w:val="22"/>
    </w:rPr>
  </w:style>
  <w:style w:type="paragraph" w:styleId="Heading6">
    <w:name w:val="heading 6"/>
    <w:basedOn w:val="Normal"/>
    <w:next w:val="Normal"/>
    <w:qFormat/>
    <w:rsid w:val="00736286"/>
    <w:pPr>
      <w:numPr>
        <w:ilvl w:val="5"/>
        <w:numId w:val="1"/>
      </w:numPr>
      <w:spacing w:before="240" w:after="60"/>
      <w:outlineLvl w:val="5"/>
    </w:pPr>
    <w:rPr>
      <w:i/>
      <w:sz w:val="22"/>
    </w:rPr>
  </w:style>
  <w:style w:type="paragraph" w:styleId="Heading7">
    <w:name w:val="heading 7"/>
    <w:basedOn w:val="Normal"/>
    <w:next w:val="Normal"/>
    <w:qFormat/>
    <w:rsid w:val="00736286"/>
    <w:pPr>
      <w:numPr>
        <w:ilvl w:val="6"/>
        <w:numId w:val="1"/>
      </w:numPr>
      <w:spacing w:before="240" w:after="60"/>
      <w:outlineLvl w:val="6"/>
    </w:pPr>
    <w:rPr>
      <w:rFonts w:ascii="Arial" w:hAnsi="Arial"/>
    </w:rPr>
  </w:style>
  <w:style w:type="paragraph" w:styleId="Heading8">
    <w:name w:val="heading 8"/>
    <w:basedOn w:val="Normal"/>
    <w:next w:val="Normal"/>
    <w:qFormat/>
    <w:rsid w:val="00736286"/>
    <w:pPr>
      <w:numPr>
        <w:ilvl w:val="7"/>
        <w:numId w:val="1"/>
      </w:numPr>
      <w:spacing w:before="240" w:after="60"/>
      <w:outlineLvl w:val="7"/>
    </w:pPr>
    <w:rPr>
      <w:rFonts w:ascii="Arial" w:hAnsi="Arial"/>
      <w:i/>
    </w:rPr>
  </w:style>
  <w:style w:type="paragraph" w:styleId="Heading9">
    <w:name w:val="heading 9"/>
    <w:basedOn w:val="Normal"/>
    <w:next w:val="Normal"/>
    <w:qFormat/>
    <w:rsid w:val="00736286"/>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36286"/>
    <w:pPr>
      <w:tabs>
        <w:tab w:val="center" w:pos="4320"/>
        <w:tab w:val="right" w:pos="8640"/>
      </w:tabs>
      <w:spacing w:before="60" w:after="60"/>
    </w:pPr>
    <w:rPr>
      <w:rFonts w:ascii="Arial" w:hAnsi="Arial"/>
      <w:sz w:val="16"/>
    </w:rPr>
  </w:style>
  <w:style w:type="paragraph" w:styleId="Title">
    <w:name w:val="Title"/>
    <w:basedOn w:val="Normal"/>
    <w:qFormat/>
    <w:rsid w:val="00736286"/>
    <w:pPr>
      <w:spacing w:after="360"/>
    </w:pPr>
    <w:rPr>
      <w:rFonts w:ascii="Arial" w:hAnsi="Arial"/>
      <w:b/>
      <w:kern w:val="28"/>
      <w:sz w:val="28"/>
    </w:rPr>
  </w:style>
  <w:style w:type="paragraph" w:styleId="Footer">
    <w:name w:val="footer"/>
    <w:basedOn w:val="Normal"/>
    <w:semiHidden/>
    <w:rsid w:val="00736286"/>
    <w:pPr>
      <w:tabs>
        <w:tab w:val="center" w:pos="4320"/>
        <w:tab w:val="right" w:pos="8640"/>
      </w:tabs>
      <w:jc w:val="center"/>
    </w:pPr>
    <w:rPr>
      <w:b/>
    </w:rPr>
  </w:style>
  <w:style w:type="character" w:styleId="PageNumber">
    <w:name w:val="page number"/>
    <w:basedOn w:val="DefaultParagraphFont"/>
    <w:semiHidden/>
    <w:rsid w:val="00736286"/>
  </w:style>
  <w:style w:type="paragraph" w:customStyle="1" w:styleId="Boldheading">
    <w:name w:val="Bold heading"/>
    <w:basedOn w:val="Normal"/>
    <w:next w:val="Normal"/>
    <w:rsid w:val="00736286"/>
    <w:pPr>
      <w:keepNext/>
      <w:spacing w:before="240" w:after="360"/>
    </w:pPr>
    <w:rPr>
      <w:rFonts w:ascii="Helvetica" w:hAnsi="Helvetica"/>
      <w:b/>
      <w:sz w:val="28"/>
    </w:rPr>
  </w:style>
  <w:style w:type="paragraph" w:customStyle="1" w:styleId="Author">
    <w:name w:val="Author"/>
    <w:basedOn w:val="Normal"/>
    <w:rsid w:val="00736286"/>
    <w:pPr>
      <w:spacing w:before="120" w:after="240"/>
    </w:pPr>
  </w:style>
  <w:style w:type="character" w:styleId="Hyperlink">
    <w:name w:val="Hyperlink"/>
    <w:basedOn w:val="DefaultParagraphFont"/>
    <w:semiHidden/>
    <w:rsid w:val="00736286"/>
    <w:rPr>
      <w:color w:val="0000FF"/>
      <w:u w:val="single"/>
    </w:rPr>
  </w:style>
  <w:style w:type="paragraph" w:customStyle="1" w:styleId="APIDoc">
    <w:name w:val="APIDoc"/>
    <w:basedOn w:val="Normal"/>
    <w:rsid w:val="00736286"/>
    <w:pPr>
      <w:numPr>
        <w:numId w:val="2"/>
      </w:numPr>
    </w:pPr>
  </w:style>
  <w:style w:type="paragraph" w:styleId="BodyText">
    <w:name w:val="Body Text"/>
    <w:basedOn w:val="Normal"/>
    <w:semiHidden/>
    <w:rsid w:val="00736286"/>
    <w:pPr>
      <w:spacing w:before="100" w:beforeAutospacing="1" w:after="100" w:afterAutospacing="1"/>
    </w:pPr>
  </w:style>
  <w:style w:type="paragraph" w:styleId="FootnoteText">
    <w:name w:val="footnote text"/>
    <w:basedOn w:val="Normal"/>
    <w:semiHidden/>
    <w:rsid w:val="00736286"/>
  </w:style>
  <w:style w:type="character" w:styleId="FootnoteReference">
    <w:name w:val="footnote reference"/>
    <w:basedOn w:val="DefaultParagraphFont"/>
    <w:semiHidden/>
    <w:rsid w:val="00736286"/>
    <w:rPr>
      <w:vertAlign w:val="superscript"/>
    </w:rPr>
  </w:style>
  <w:style w:type="character" w:styleId="HTMLCode">
    <w:name w:val="HTML Code"/>
    <w:basedOn w:val="DefaultParagraphFont"/>
    <w:semiHidden/>
    <w:rsid w:val="00736286"/>
    <w:rPr>
      <w:rFonts w:ascii="Courier New" w:eastAsia="Courier New" w:hAnsi="Courier New" w:cs="Courier New"/>
      <w:sz w:val="20"/>
      <w:szCs w:val="20"/>
    </w:rPr>
  </w:style>
  <w:style w:type="paragraph" w:styleId="NormalWeb">
    <w:name w:val="Normal (Web)"/>
    <w:basedOn w:val="Normal"/>
    <w:semiHidden/>
    <w:rsid w:val="00736286"/>
    <w:pPr>
      <w:spacing w:before="100" w:beforeAutospacing="1" w:after="100" w:afterAutospacing="1"/>
    </w:pPr>
    <w:rPr>
      <w:sz w:val="24"/>
      <w:szCs w:val="24"/>
    </w:rPr>
  </w:style>
  <w:style w:type="character" w:styleId="FollowedHyperlink">
    <w:name w:val="FollowedHyperlink"/>
    <w:basedOn w:val="DefaultParagraphFont"/>
    <w:semiHidden/>
    <w:rsid w:val="00736286"/>
    <w:rPr>
      <w:color w:val="800080"/>
      <w:u w:val="single"/>
    </w:rPr>
  </w:style>
  <w:style w:type="paragraph" w:styleId="BalloonText">
    <w:name w:val="Balloon Text"/>
    <w:basedOn w:val="Normal"/>
    <w:semiHidden/>
    <w:rsid w:val="00736286"/>
    <w:rPr>
      <w:rFonts w:ascii="Tahoma" w:hAnsi="Tahoma" w:cs="Tahoma"/>
      <w:sz w:val="16"/>
      <w:szCs w:val="16"/>
    </w:rPr>
  </w:style>
  <w:style w:type="paragraph" w:styleId="BodyText2">
    <w:name w:val="Body Text 2"/>
    <w:basedOn w:val="Normal"/>
    <w:semiHidden/>
    <w:rsid w:val="00736286"/>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rsid w:val="00736286"/>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rsid w:val="00736286"/>
    <w:pPr>
      <w:ind w:left="720"/>
    </w:pPr>
    <w:rPr>
      <w:rFonts w:ascii="Arial" w:hAnsi="Arial" w:cs="Arial"/>
      <w:bCs/>
      <w:kern w:val="32"/>
      <w:szCs w:val="32"/>
    </w:rPr>
  </w:style>
  <w:style w:type="table" w:styleId="TableGrid">
    <w:name w:val="Table Grid"/>
    <w:basedOn w:val="TableNormal"/>
    <w:uiPriority w:val="59"/>
    <w:rsid w:val="00A12D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96EA0"/>
    <w:rPr>
      <w:sz w:val="16"/>
      <w:szCs w:val="16"/>
    </w:rPr>
  </w:style>
  <w:style w:type="paragraph" w:styleId="CommentText">
    <w:name w:val="annotation text"/>
    <w:basedOn w:val="Normal"/>
    <w:link w:val="CommentTextChar"/>
    <w:uiPriority w:val="99"/>
    <w:semiHidden/>
    <w:unhideWhenUsed/>
    <w:rsid w:val="00896EA0"/>
  </w:style>
  <w:style w:type="character" w:customStyle="1" w:styleId="CommentTextChar">
    <w:name w:val="Comment Text Char"/>
    <w:basedOn w:val="DefaultParagraphFont"/>
    <w:link w:val="CommentText"/>
    <w:uiPriority w:val="99"/>
    <w:semiHidden/>
    <w:rsid w:val="00896EA0"/>
  </w:style>
  <w:style w:type="paragraph" w:styleId="CommentSubject">
    <w:name w:val="annotation subject"/>
    <w:basedOn w:val="CommentText"/>
    <w:next w:val="CommentText"/>
    <w:link w:val="CommentSubjectChar"/>
    <w:uiPriority w:val="99"/>
    <w:semiHidden/>
    <w:unhideWhenUsed/>
    <w:rsid w:val="00896EA0"/>
    <w:rPr>
      <w:b/>
      <w:bCs/>
    </w:rPr>
  </w:style>
  <w:style w:type="character" w:customStyle="1" w:styleId="CommentSubjectChar">
    <w:name w:val="Comment Subject Char"/>
    <w:basedOn w:val="CommentTextChar"/>
    <w:link w:val="CommentSubject"/>
    <w:uiPriority w:val="99"/>
    <w:semiHidden/>
    <w:rsid w:val="00896EA0"/>
    <w:rPr>
      <w:b/>
      <w:bCs/>
    </w:rPr>
  </w:style>
</w:styles>
</file>

<file path=word/webSettings.xml><?xml version="1.0" encoding="utf-8"?>
<w:webSettings xmlns:r="http://schemas.openxmlformats.org/officeDocument/2006/relationships" xmlns:w="http://schemas.openxmlformats.org/wordprocessingml/2006/main">
  <w:divs>
    <w:div w:id="433594396">
      <w:bodyDiv w:val="1"/>
      <w:marLeft w:val="0"/>
      <w:marRight w:val="0"/>
      <w:marTop w:val="0"/>
      <w:marBottom w:val="0"/>
      <w:divBdr>
        <w:top w:val="none" w:sz="0" w:space="0" w:color="auto"/>
        <w:left w:val="none" w:sz="0" w:space="0" w:color="auto"/>
        <w:bottom w:val="none" w:sz="0" w:space="0" w:color="auto"/>
        <w:right w:val="none" w:sz="0" w:space="0" w:color="auto"/>
      </w:divBdr>
    </w:div>
    <w:div w:id="1122531145">
      <w:bodyDiv w:val="1"/>
      <w:marLeft w:val="0"/>
      <w:marRight w:val="0"/>
      <w:marTop w:val="0"/>
      <w:marBottom w:val="0"/>
      <w:divBdr>
        <w:top w:val="none" w:sz="0" w:space="0" w:color="auto"/>
        <w:left w:val="none" w:sz="0" w:space="0" w:color="auto"/>
        <w:bottom w:val="none" w:sz="0" w:space="0" w:color="auto"/>
        <w:right w:val="none" w:sz="0" w:space="0" w:color="auto"/>
      </w:divBdr>
    </w:div>
    <w:div w:id="115260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h-grok/xref/x-22-M010/wcmod/modules/BusinessRules/src/doc-files/com/ptc/core/businessRules/engine/BusinessRulesBestPractice.docx"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h-opengrok/raw/x-22-M010/wcmod/modules/BusinessRules/src/doc-files/wt/businessRules/LoadBusinessObjectsBestPractice.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nkral\Documents\Best%20Practice%20Template%2020061026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0C2D0-B5C6-44CD-B718-2D148473B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Best Practice Template 20061026a.dot</Template>
  <TotalTime>55</TotalTime>
  <Pages>9</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Best Practice Template</vt:lpstr>
    </vt:vector>
  </TitlesOfParts>
  <Company>Windchill Technology</Company>
  <LinksUpToDate>false</LinksUpToDate>
  <CharactersWithSpaces>10556</CharactersWithSpaces>
  <SharedDoc>false</SharedDoc>
  <HLinks>
    <vt:vector size="36" baseType="variant">
      <vt:variant>
        <vt:i4>8126551</vt:i4>
      </vt:variant>
      <vt:variant>
        <vt:i4>15</vt:i4>
      </vt:variant>
      <vt:variant>
        <vt:i4>0</vt:i4>
      </vt:variant>
      <vt:variant>
        <vt:i4>5</vt:i4>
      </vt:variant>
      <vt:variant>
        <vt:lpwstr/>
      </vt:variant>
      <vt:variant>
        <vt:lpwstr>_Procedure_-_&lt;Procedure</vt:lpwstr>
      </vt:variant>
      <vt:variant>
        <vt:i4>262153</vt:i4>
      </vt:variant>
      <vt:variant>
        <vt:i4>12</vt:i4>
      </vt:variant>
      <vt:variant>
        <vt:i4>0</vt:i4>
      </vt:variant>
      <vt:variant>
        <vt:i4>5</vt:i4>
      </vt:variant>
      <vt:variant>
        <vt:lpwstr/>
      </vt:variant>
      <vt:variant>
        <vt:lpwstr>_See_Also</vt:lpwstr>
      </vt:variant>
      <vt:variant>
        <vt:i4>262153</vt:i4>
      </vt:variant>
      <vt:variant>
        <vt:i4>9</vt:i4>
      </vt:variant>
      <vt:variant>
        <vt:i4>0</vt:i4>
      </vt:variant>
      <vt:variant>
        <vt:i4>5</vt:i4>
      </vt:variant>
      <vt:variant>
        <vt:lpwstr/>
      </vt:variant>
      <vt:variant>
        <vt:lpwstr>_See_Also</vt:lpwstr>
      </vt:variant>
      <vt:variant>
        <vt:i4>7929967</vt:i4>
      </vt:variant>
      <vt:variant>
        <vt:i4>6</vt:i4>
      </vt:variant>
      <vt:variant>
        <vt:i4>0</vt:i4>
      </vt:variant>
      <vt:variant>
        <vt:i4>5</vt:i4>
      </vt:variant>
      <vt:variant>
        <vt:lpwstr/>
      </vt:variant>
      <vt:variant>
        <vt:lpwstr>Classification</vt:lpwstr>
      </vt:variant>
      <vt:variant>
        <vt:i4>7602223</vt:i4>
      </vt:variant>
      <vt:variant>
        <vt:i4>3</vt:i4>
      </vt:variant>
      <vt:variant>
        <vt:i4>0</vt:i4>
      </vt:variant>
      <vt:variant>
        <vt:i4>5</vt:i4>
      </vt:variant>
      <vt:variant>
        <vt:lpwstr>http://ptcprojectlink.ptc.com/ProjectLink/netmarkets/jsp/document/view.jsp?oid=document~wt.doc.WTDocument:56988201&amp;u8=1</vt:lpwstr>
      </vt:variant>
      <vt:variant>
        <vt:lpwstr/>
      </vt:variant>
      <vt:variant>
        <vt:i4>7012404</vt:i4>
      </vt:variant>
      <vt:variant>
        <vt:i4>0</vt:i4>
      </vt:variant>
      <vt:variant>
        <vt:i4>0</vt:i4>
      </vt:variant>
      <vt:variant>
        <vt:i4>5</vt:i4>
      </vt:variant>
      <vt:variant>
        <vt:lpwstr>http://ptcprojectlink.ptc.com/ProjectLink/netmarkets/jsp/project/listFiles.jsp?oid=project~wt.projmgmt.admin.Project2:34978563&amp;u8=1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 Template</dc:title>
  <dc:creator>Nathan Kral</dc:creator>
  <cp:lastModifiedBy>Nathan Kral</cp:lastModifiedBy>
  <cp:revision>13</cp:revision>
  <cp:lastPrinted>2006-10-23T22:41:00Z</cp:lastPrinted>
  <dcterms:created xsi:type="dcterms:W3CDTF">2012-04-17T14:40:00Z</dcterms:created>
  <dcterms:modified xsi:type="dcterms:W3CDTF">2012-04-17T16:28:00Z</dcterms:modified>
</cp:coreProperties>
</file>