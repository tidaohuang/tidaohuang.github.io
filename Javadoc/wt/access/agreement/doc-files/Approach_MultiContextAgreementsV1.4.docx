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rPr>
        <w:id w:val="19316888"/>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622"/>
          </w:tblGrid>
          <w:tr w:rsidR="005968C6" w14:paraId="21CA686F" w14:textId="77777777" w:rsidTr="00FB06DE">
            <w:trPr>
              <w:trHeight w:val="1045"/>
            </w:tr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72"/>
                  <w:szCs w:val="72"/>
                </w:rPr>
              </w:sdtEndPr>
              <w:sdtContent>
                <w:tc>
                  <w:tcPr>
                    <w:tcW w:w="7672" w:type="dxa"/>
                    <w:tcMar>
                      <w:top w:w="216" w:type="dxa"/>
                      <w:left w:w="115" w:type="dxa"/>
                      <w:bottom w:w="216" w:type="dxa"/>
                      <w:right w:w="115" w:type="dxa"/>
                    </w:tcMar>
                  </w:tcPr>
                  <w:p w14:paraId="5DAF1BCD" w14:textId="77777777" w:rsidR="005968C6" w:rsidRDefault="005968C6">
                    <w:pPr>
                      <w:pStyle w:val="NoSpacing"/>
                      <w:rPr>
                        <w:rFonts w:asciiTheme="majorHAnsi" w:eastAsiaTheme="majorEastAsia" w:hAnsiTheme="majorHAnsi" w:cstheme="majorBidi"/>
                      </w:rPr>
                    </w:pPr>
                    <w:r w:rsidRPr="003A6645">
                      <w:rPr>
                        <w:rFonts w:asciiTheme="majorHAnsi" w:eastAsiaTheme="majorEastAsia" w:hAnsiTheme="majorHAnsi" w:cstheme="majorBidi"/>
                        <w:sz w:val="72"/>
                        <w:szCs w:val="72"/>
                      </w:rPr>
                      <w:t>PTC</w:t>
                    </w:r>
                  </w:p>
                </w:tc>
              </w:sdtContent>
            </w:sdt>
          </w:tr>
          <w:tr w:rsidR="005968C6" w14:paraId="5E64504C" w14:textId="77777777">
            <w:tc>
              <w:tcPr>
                <w:tcW w:w="7672" w:type="dxa"/>
              </w:tcPr>
              <w:sdt>
                <w:sdtPr>
                  <w:rPr>
                    <w:rStyle w:val="TitleChar"/>
                  </w:rPr>
                  <w:alias w:val="Title"/>
                  <w:id w:val="13406919"/>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p w14:paraId="6D151F72" w14:textId="09740456" w:rsidR="005968C6" w:rsidRPr="005968C6" w:rsidRDefault="00946256" w:rsidP="0052686D">
                    <w:pPr>
                      <w:pStyle w:val="NoSpacing"/>
                      <w:rPr>
                        <w:rFonts w:asciiTheme="majorHAnsi" w:eastAsiaTheme="majorEastAsia" w:hAnsiTheme="majorHAnsi" w:cstheme="majorBidi"/>
                        <w:color w:val="4F81BD" w:themeColor="accent1"/>
                        <w:sz w:val="48"/>
                        <w:szCs w:val="48"/>
                      </w:rPr>
                    </w:pPr>
                    <w:r>
                      <w:rPr>
                        <w:rStyle w:val="TitleChar"/>
                      </w:rPr>
                      <w:t xml:space="preserve">Multi Context </w:t>
                    </w:r>
                    <w:r w:rsidR="0052686D">
                      <w:rPr>
                        <w:rStyle w:val="TitleChar"/>
                      </w:rPr>
                      <w:t>Agreements</w:t>
                    </w:r>
                  </w:p>
                </w:sdtContent>
              </w:sdt>
            </w:tc>
          </w:tr>
          <w:tr w:rsidR="005968C6" w14:paraId="6B64DD10" w14:textId="77777777">
            <w:sdt>
              <w:sdtPr>
                <w:rPr>
                  <w:rFonts w:asciiTheme="majorHAnsi" w:eastAsiaTheme="majorEastAsia" w:hAnsiTheme="majorHAnsi" w:cstheme="majorBidi"/>
                  <w:sz w:val="28"/>
                  <w:szCs w:val="28"/>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969656D" w14:textId="77777777" w:rsidR="005968C6" w:rsidRPr="005968C6" w:rsidRDefault="009D457B" w:rsidP="005968C6">
                    <w:pPr>
                      <w:pStyle w:val="NoSpacing"/>
                      <w:rPr>
                        <w:rFonts w:asciiTheme="majorHAnsi" w:eastAsiaTheme="majorEastAsia" w:hAnsiTheme="majorHAnsi" w:cstheme="majorBidi"/>
                        <w:sz w:val="28"/>
                        <w:szCs w:val="28"/>
                      </w:rPr>
                    </w:pPr>
                    <w:r w:rsidRPr="00F37EBC">
                      <w:rPr>
                        <w:rFonts w:asciiTheme="majorHAnsi" w:eastAsiaTheme="majorEastAsia" w:hAnsiTheme="majorHAnsi" w:cstheme="majorBidi"/>
                        <w:sz w:val="28"/>
                        <w:szCs w:val="28"/>
                      </w:rPr>
                      <w:t>Approach</w:t>
                    </w:r>
                  </w:p>
                </w:tc>
              </w:sdtContent>
            </w:sdt>
          </w:tr>
        </w:tbl>
        <w:p w14:paraId="1781A02F" w14:textId="77777777" w:rsidR="005968C6" w:rsidRDefault="005968C6"/>
        <w:p w14:paraId="62EAD7CE" w14:textId="77777777" w:rsidR="005968C6" w:rsidRDefault="005968C6"/>
        <w:tbl>
          <w:tblPr>
            <w:tblpPr w:leftFromText="187" w:rightFromText="187" w:horzAnchor="margin" w:tblpXSpec="center" w:tblpYSpec="bottom"/>
            <w:tblW w:w="4000" w:type="pct"/>
            <w:tblLook w:val="04A0" w:firstRow="1" w:lastRow="0" w:firstColumn="1" w:lastColumn="0" w:noHBand="0" w:noVBand="1"/>
          </w:tblPr>
          <w:tblGrid>
            <w:gridCol w:w="8640"/>
          </w:tblGrid>
          <w:tr w:rsidR="005968C6" w14:paraId="5D3303C0"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6665E488" w14:textId="5AEF330F" w:rsidR="005968C6" w:rsidRDefault="00946256">
                    <w:pPr>
                      <w:pStyle w:val="NoSpacing"/>
                      <w:rPr>
                        <w:color w:val="4F81BD" w:themeColor="accent1"/>
                      </w:rPr>
                    </w:pPr>
                    <w:r>
                      <w:rPr>
                        <w:color w:val="4F81BD" w:themeColor="accent1"/>
                      </w:rPr>
                      <w:t>V V L Sudha Kancharla</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7-05-24T00:00:00Z">
                    <w:dateFormat w:val="M/d/yyyy"/>
                    <w:lid w:val="en-US"/>
                    <w:storeMappedDataAs w:val="dateTime"/>
                    <w:calendar w:val="gregorian"/>
                  </w:date>
                </w:sdtPr>
                <w:sdtEndPr/>
                <w:sdtContent>
                  <w:p w14:paraId="6DFD286B" w14:textId="530F83CF" w:rsidR="005968C6" w:rsidRPr="00CD457D" w:rsidRDefault="00946256">
                    <w:pPr>
                      <w:pStyle w:val="NoSpacing"/>
                      <w:rPr>
                        <w:color w:val="4F81BD" w:themeColor="accent1"/>
                      </w:rPr>
                    </w:pPr>
                    <w:r>
                      <w:rPr>
                        <w:color w:val="4F81BD" w:themeColor="accent1"/>
                      </w:rPr>
                      <w:t>5/24/2017</w:t>
                    </w:r>
                  </w:p>
                </w:sdtContent>
              </w:sdt>
              <w:p w14:paraId="24048A1B" w14:textId="77777777" w:rsidR="005968C6" w:rsidRDefault="005968C6">
                <w:pPr>
                  <w:pStyle w:val="NoSpacing"/>
                  <w:rPr>
                    <w:color w:val="4F81BD" w:themeColor="accent1"/>
                  </w:rPr>
                </w:pPr>
              </w:p>
            </w:tc>
          </w:tr>
        </w:tbl>
        <w:p w14:paraId="0923C3B5" w14:textId="77777777" w:rsidR="005968C6" w:rsidRDefault="005968C6"/>
        <w:p w14:paraId="3C1799E5" w14:textId="77777777" w:rsidR="005968C6" w:rsidRDefault="005968C6">
          <w:r>
            <w:br w:type="page"/>
          </w:r>
        </w:p>
      </w:sdtContent>
    </w:sdt>
    <w:p w14:paraId="7077C74C" w14:textId="77777777" w:rsidR="005968C6" w:rsidRDefault="005968C6"/>
    <w:tbl>
      <w:tblPr>
        <w:tblStyle w:val="TableGrid"/>
        <w:tblW w:w="0" w:type="auto"/>
        <w:tblLook w:val="04A0" w:firstRow="1" w:lastRow="0" w:firstColumn="1" w:lastColumn="0" w:noHBand="0" w:noVBand="1"/>
      </w:tblPr>
      <w:tblGrid>
        <w:gridCol w:w="2268"/>
        <w:gridCol w:w="2250"/>
        <w:gridCol w:w="900"/>
        <w:gridCol w:w="1980"/>
        <w:gridCol w:w="3618"/>
      </w:tblGrid>
      <w:tr w:rsidR="00C004A4" w14:paraId="43465AA0" w14:textId="77777777" w:rsidTr="00093C89">
        <w:trPr>
          <w:trHeight w:val="720"/>
        </w:trPr>
        <w:tc>
          <w:tcPr>
            <w:tcW w:w="11016" w:type="dxa"/>
            <w:gridSpan w:val="5"/>
            <w:shd w:val="clear" w:color="auto" w:fill="4F81BD" w:themeFill="accent1"/>
          </w:tcPr>
          <w:p w14:paraId="3E259809" w14:textId="77777777" w:rsidR="00C004A4" w:rsidRPr="00461148" w:rsidRDefault="009D457B" w:rsidP="0066198B">
            <w:pPr>
              <w:jc w:val="center"/>
              <w:rPr>
                <w:color w:val="FFFFFF" w:themeColor="background1"/>
                <w:sz w:val="36"/>
                <w:szCs w:val="36"/>
              </w:rPr>
            </w:pPr>
            <w:r>
              <w:rPr>
                <w:color w:val="FFFFFF" w:themeColor="background1"/>
                <w:sz w:val="36"/>
                <w:szCs w:val="36"/>
              </w:rPr>
              <w:t>Approach</w:t>
            </w:r>
          </w:p>
        </w:tc>
      </w:tr>
      <w:tr w:rsidR="00C004A4" w14:paraId="4133CF40" w14:textId="77777777" w:rsidTr="00093C89">
        <w:trPr>
          <w:trHeight w:val="360"/>
        </w:trPr>
        <w:tc>
          <w:tcPr>
            <w:tcW w:w="2268" w:type="dxa"/>
          </w:tcPr>
          <w:p w14:paraId="7D0F7F4B" w14:textId="77777777" w:rsidR="00C004A4" w:rsidRPr="00F37EBC" w:rsidRDefault="00A6032C">
            <w:r w:rsidRPr="00F37EBC">
              <w:t>Release Theme</w:t>
            </w:r>
          </w:p>
        </w:tc>
        <w:tc>
          <w:tcPr>
            <w:tcW w:w="2250" w:type="dxa"/>
          </w:tcPr>
          <w:p w14:paraId="569351E9" w14:textId="4B0EE1B8" w:rsidR="00C004A4" w:rsidRPr="00F37EBC" w:rsidRDefault="000F1BC6" w:rsidP="00204B30">
            <w:ins w:id="0" w:author="Ghiya, Pritam" w:date="2017-11-09T12:41:00Z">
              <w:r>
                <w:fldChar w:fldCharType="begin"/>
              </w:r>
              <w:r>
                <w:instrText>HYPERLINK "http://integrity.ptc.com:7001/im/issues?selection=626951"</w:instrText>
              </w:r>
              <w:r>
                <w:fldChar w:fldCharType="separate"/>
              </w:r>
              <w:r>
                <w:rPr>
                  <w:rStyle w:val="Hyperlink"/>
                </w:rPr>
                <w:t>RT 626951</w:t>
              </w:r>
              <w:r>
                <w:fldChar w:fldCharType="end"/>
              </w:r>
              <w:r>
                <w:t xml:space="preserve"> </w:t>
              </w:r>
            </w:ins>
          </w:p>
        </w:tc>
        <w:tc>
          <w:tcPr>
            <w:tcW w:w="6498" w:type="dxa"/>
            <w:gridSpan w:val="3"/>
          </w:tcPr>
          <w:p w14:paraId="6CBA469C" w14:textId="4F2A041E" w:rsidR="00C004A4" w:rsidRPr="00F37EBC" w:rsidRDefault="00C004A4"/>
        </w:tc>
      </w:tr>
      <w:tr w:rsidR="000C7797" w14:paraId="090B1CB2" w14:textId="77777777" w:rsidTr="00093C89">
        <w:trPr>
          <w:trHeight w:val="360"/>
        </w:trPr>
        <w:tc>
          <w:tcPr>
            <w:tcW w:w="2268" w:type="dxa"/>
          </w:tcPr>
          <w:p w14:paraId="7BA29866" w14:textId="77777777" w:rsidR="000C7797" w:rsidRPr="00F37EBC" w:rsidRDefault="00C07745">
            <w:r w:rsidRPr="00F37EBC">
              <w:t xml:space="preserve">Planned Release </w:t>
            </w:r>
          </w:p>
        </w:tc>
        <w:tc>
          <w:tcPr>
            <w:tcW w:w="2250" w:type="dxa"/>
          </w:tcPr>
          <w:p w14:paraId="27BD6C34" w14:textId="7A5E24DF" w:rsidR="000C7797" w:rsidRPr="00F37EBC" w:rsidRDefault="00EE736E" w:rsidP="00932770">
            <w:r>
              <w:t>Eagle</w:t>
            </w:r>
          </w:p>
        </w:tc>
        <w:tc>
          <w:tcPr>
            <w:tcW w:w="2880" w:type="dxa"/>
            <w:gridSpan w:val="2"/>
          </w:tcPr>
          <w:p w14:paraId="28ECD724" w14:textId="77777777" w:rsidR="000C7797" w:rsidRPr="00F37EBC" w:rsidRDefault="003E6231">
            <w:r w:rsidRPr="00F37EBC">
              <w:t>Owning Team</w:t>
            </w:r>
          </w:p>
        </w:tc>
        <w:tc>
          <w:tcPr>
            <w:tcW w:w="3618" w:type="dxa"/>
          </w:tcPr>
          <w:p w14:paraId="21064829" w14:textId="77777777" w:rsidR="000C7797" w:rsidRDefault="00ED4954">
            <w:r w:rsidRPr="00ED4954">
              <w:t>Security WPD</w:t>
            </w:r>
          </w:p>
        </w:tc>
      </w:tr>
      <w:tr w:rsidR="0046723E" w14:paraId="1761DB97" w14:textId="77777777" w:rsidTr="00093C89">
        <w:trPr>
          <w:trHeight w:val="360"/>
        </w:trPr>
        <w:tc>
          <w:tcPr>
            <w:tcW w:w="2268" w:type="dxa"/>
          </w:tcPr>
          <w:p w14:paraId="0A589D4D" w14:textId="77777777" w:rsidR="0046723E" w:rsidRPr="00F37EBC" w:rsidRDefault="000C5A9C">
            <w:r w:rsidRPr="00F37EBC">
              <w:t>T-Shirt Estimate</w:t>
            </w:r>
          </w:p>
        </w:tc>
        <w:tc>
          <w:tcPr>
            <w:tcW w:w="2250" w:type="dxa"/>
          </w:tcPr>
          <w:p w14:paraId="04975523" w14:textId="77777777" w:rsidR="0046723E" w:rsidRPr="00F37EBC" w:rsidRDefault="00AA7851">
            <w:r>
              <w:t>Small (</w:t>
            </w:r>
            <w:r w:rsidR="005C5FFC">
              <w:t>60 days)</w:t>
            </w:r>
          </w:p>
        </w:tc>
        <w:tc>
          <w:tcPr>
            <w:tcW w:w="2880" w:type="dxa"/>
            <w:gridSpan w:val="2"/>
          </w:tcPr>
          <w:p w14:paraId="3CA9E21A" w14:textId="77777777" w:rsidR="0046723E" w:rsidRPr="00F37EBC" w:rsidRDefault="0041529F">
            <w:r w:rsidRPr="00F37EBC">
              <w:t>Approach Owner</w:t>
            </w:r>
          </w:p>
        </w:tc>
        <w:tc>
          <w:tcPr>
            <w:tcW w:w="3618" w:type="dxa"/>
          </w:tcPr>
          <w:p w14:paraId="5C53D6BC" w14:textId="32CFE293" w:rsidR="0046723E" w:rsidRDefault="00093C89">
            <w:r>
              <w:rPr>
                <w:sz w:val="20"/>
                <w:szCs w:val="20"/>
              </w:rPr>
              <w:t>Pritam Ghiya / Chintan Anand</w:t>
            </w:r>
          </w:p>
        </w:tc>
      </w:tr>
      <w:tr w:rsidR="00ED4954" w14:paraId="06BA0B21" w14:textId="77777777" w:rsidTr="00093C89">
        <w:trPr>
          <w:trHeight w:val="360"/>
        </w:trPr>
        <w:tc>
          <w:tcPr>
            <w:tcW w:w="2268" w:type="dxa"/>
          </w:tcPr>
          <w:p w14:paraId="2031FBE9" w14:textId="77777777" w:rsidR="00ED4954" w:rsidRPr="00F37EBC" w:rsidRDefault="00ED4954">
            <w:r w:rsidRPr="00F37EBC">
              <w:t>Status</w:t>
            </w:r>
          </w:p>
        </w:tc>
        <w:tc>
          <w:tcPr>
            <w:tcW w:w="2250" w:type="dxa"/>
          </w:tcPr>
          <w:p w14:paraId="3899DB22" w14:textId="77777777" w:rsidR="00ED4954" w:rsidRPr="00F37EBC" w:rsidRDefault="007D6769">
            <w:r>
              <w:t>Draft</w:t>
            </w:r>
          </w:p>
        </w:tc>
        <w:tc>
          <w:tcPr>
            <w:tcW w:w="2880" w:type="dxa"/>
            <w:gridSpan w:val="2"/>
          </w:tcPr>
          <w:p w14:paraId="017877C1" w14:textId="77777777" w:rsidR="00ED4954" w:rsidRPr="00F37EBC" w:rsidRDefault="00ED4954">
            <w:r w:rsidRPr="00F37EBC">
              <w:t>Product Owner</w:t>
            </w:r>
          </w:p>
        </w:tc>
        <w:tc>
          <w:tcPr>
            <w:tcW w:w="3618" w:type="dxa"/>
          </w:tcPr>
          <w:p w14:paraId="0596D6C6" w14:textId="51885946" w:rsidR="00ED4954" w:rsidRDefault="00946256" w:rsidP="00097633">
            <w:r w:rsidRPr="00B83ACD">
              <w:rPr>
                <w:sz w:val="20"/>
                <w:szCs w:val="20"/>
              </w:rPr>
              <w:t>Laura Nissen</w:t>
            </w:r>
            <w:r w:rsidDel="00946256">
              <w:t xml:space="preserve"> </w:t>
            </w:r>
          </w:p>
        </w:tc>
      </w:tr>
      <w:tr w:rsidR="00ED4954" w14:paraId="64DF8C5E" w14:textId="77777777" w:rsidTr="00093C89">
        <w:trPr>
          <w:trHeight w:val="360"/>
        </w:trPr>
        <w:tc>
          <w:tcPr>
            <w:tcW w:w="11016" w:type="dxa"/>
            <w:gridSpan w:val="5"/>
            <w:shd w:val="clear" w:color="auto" w:fill="C6D9F1" w:themeFill="text2" w:themeFillTint="33"/>
          </w:tcPr>
          <w:p w14:paraId="2A499B82" w14:textId="77777777" w:rsidR="00ED4954" w:rsidRDefault="00ED4954" w:rsidP="00097633">
            <w:pPr>
              <w:jc w:val="center"/>
            </w:pPr>
            <w:r>
              <w:t>Review Team</w:t>
            </w:r>
          </w:p>
        </w:tc>
      </w:tr>
      <w:tr w:rsidR="00ED4954" w:rsidRPr="000D2CBB" w14:paraId="4932DCEC" w14:textId="77777777" w:rsidTr="00093C89">
        <w:trPr>
          <w:trHeight w:val="332"/>
        </w:trPr>
        <w:tc>
          <w:tcPr>
            <w:tcW w:w="2268" w:type="dxa"/>
          </w:tcPr>
          <w:p w14:paraId="6F18E2C3" w14:textId="77777777" w:rsidR="00ED4954" w:rsidRPr="000D2CBB" w:rsidRDefault="00ED4954" w:rsidP="00097633">
            <w:pPr>
              <w:rPr>
                <w:sz w:val="20"/>
                <w:szCs w:val="20"/>
              </w:rPr>
            </w:pPr>
            <w:r w:rsidRPr="000D2CBB">
              <w:rPr>
                <w:sz w:val="20"/>
                <w:szCs w:val="20"/>
              </w:rPr>
              <w:t>Scrum Master</w:t>
            </w:r>
          </w:p>
        </w:tc>
        <w:tc>
          <w:tcPr>
            <w:tcW w:w="3150" w:type="dxa"/>
            <w:gridSpan w:val="2"/>
          </w:tcPr>
          <w:p w14:paraId="28C05345" w14:textId="76D5AEBD" w:rsidR="00ED4954" w:rsidRPr="000D2CBB" w:rsidRDefault="00946256" w:rsidP="00097633">
            <w:pPr>
              <w:rPr>
                <w:sz w:val="20"/>
                <w:szCs w:val="20"/>
              </w:rPr>
            </w:pPr>
            <w:r>
              <w:rPr>
                <w:sz w:val="20"/>
                <w:szCs w:val="20"/>
              </w:rPr>
              <w:t xml:space="preserve"> </w:t>
            </w:r>
          </w:p>
        </w:tc>
        <w:tc>
          <w:tcPr>
            <w:tcW w:w="5598" w:type="dxa"/>
            <w:gridSpan w:val="2"/>
          </w:tcPr>
          <w:p w14:paraId="75473E6D" w14:textId="77777777" w:rsidR="00ED4954" w:rsidRPr="000D2CBB" w:rsidRDefault="00ED4954" w:rsidP="00097633">
            <w:pPr>
              <w:rPr>
                <w:sz w:val="20"/>
                <w:szCs w:val="20"/>
              </w:rPr>
            </w:pPr>
          </w:p>
        </w:tc>
      </w:tr>
      <w:tr w:rsidR="00ED4954" w:rsidRPr="000D2CBB" w14:paraId="5B6E7B00" w14:textId="77777777" w:rsidTr="00093C89">
        <w:trPr>
          <w:trHeight w:val="360"/>
        </w:trPr>
        <w:tc>
          <w:tcPr>
            <w:tcW w:w="2268" w:type="dxa"/>
          </w:tcPr>
          <w:p w14:paraId="3F52375B" w14:textId="77777777" w:rsidR="00ED4954" w:rsidRPr="000D2CBB" w:rsidRDefault="00ED4954" w:rsidP="00097633">
            <w:pPr>
              <w:rPr>
                <w:sz w:val="20"/>
                <w:szCs w:val="20"/>
              </w:rPr>
            </w:pPr>
            <w:r w:rsidRPr="000D2CBB">
              <w:rPr>
                <w:sz w:val="20"/>
                <w:szCs w:val="20"/>
              </w:rPr>
              <w:t>Technical Lead</w:t>
            </w:r>
          </w:p>
        </w:tc>
        <w:tc>
          <w:tcPr>
            <w:tcW w:w="3150" w:type="dxa"/>
            <w:gridSpan w:val="2"/>
          </w:tcPr>
          <w:p w14:paraId="50226DEE" w14:textId="101ED0D3" w:rsidR="00ED4954" w:rsidRDefault="00946256" w:rsidP="00093C89">
            <w:r>
              <w:rPr>
                <w:sz w:val="20"/>
                <w:szCs w:val="20"/>
              </w:rPr>
              <w:t xml:space="preserve"> </w:t>
            </w:r>
            <w:r w:rsidR="00093C89">
              <w:rPr>
                <w:sz w:val="20"/>
                <w:szCs w:val="20"/>
              </w:rPr>
              <w:t>Pritam Ghiya</w:t>
            </w:r>
          </w:p>
        </w:tc>
        <w:tc>
          <w:tcPr>
            <w:tcW w:w="5598" w:type="dxa"/>
            <w:gridSpan w:val="2"/>
          </w:tcPr>
          <w:p w14:paraId="53E0356D" w14:textId="77777777" w:rsidR="00ED4954" w:rsidRPr="000D2CBB" w:rsidRDefault="00ED4954" w:rsidP="00097633">
            <w:pPr>
              <w:rPr>
                <w:sz w:val="20"/>
                <w:szCs w:val="20"/>
              </w:rPr>
            </w:pPr>
          </w:p>
        </w:tc>
      </w:tr>
      <w:tr w:rsidR="00ED4954" w:rsidRPr="000D2CBB" w14:paraId="2151C93E" w14:textId="77777777" w:rsidTr="00093C89">
        <w:trPr>
          <w:trHeight w:val="360"/>
        </w:trPr>
        <w:tc>
          <w:tcPr>
            <w:tcW w:w="2268" w:type="dxa"/>
          </w:tcPr>
          <w:p w14:paraId="38719820" w14:textId="77777777" w:rsidR="00ED4954" w:rsidRPr="000D2CBB" w:rsidRDefault="00ED4954" w:rsidP="00097633">
            <w:pPr>
              <w:rPr>
                <w:sz w:val="20"/>
                <w:szCs w:val="20"/>
              </w:rPr>
            </w:pPr>
            <w:r w:rsidRPr="000D2CBB">
              <w:rPr>
                <w:sz w:val="20"/>
                <w:szCs w:val="20"/>
              </w:rPr>
              <w:t>Architecture Rep</w:t>
            </w:r>
          </w:p>
        </w:tc>
        <w:tc>
          <w:tcPr>
            <w:tcW w:w="3150" w:type="dxa"/>
            <w:gridSpan w:val="2"/>
          </w:tcPr>
          <w:p w14:paraId="78E5D764" w14:textId="3CA7B796" w:rsidR="00ED4954" w:rsidRPr="00EB2692" w:rsidRDefault="00946256">
            <w:pPr>
              <w:rPr>
                <w:sz w:val="20"/>
                <w:szCs w:val="20"/>
              </w:rPr>
            </w:pPr>
            <w:r>
              <w:rPr>
                <w:sz w:val="20"/>
                <w:szCs w:val="20"/>
              </w:rPr>
              <w:t xml:space="preserve"> </w:t>
            </w:r>
          </w:p>
        </w:tc>
        <w:tc>
          <w:tcPr>
            <w:tcW w:w="5598" w:type="dxa"/>
            <w:gridSpan w:val="2"/>
          </w:tcPr>
          <w:p w14:paraId="24851A61" w14:textId="77777777" w:rsidR="00ED4954" w:rsidRPr="000D2CBB" w:rsidRDefault="00ED4954" w:rsidP="00097633">
            <w:pPr>
              <w:rPr>
                <w:sz w:val="20"/>
                <w:szCs w:val="20"/>
              </w:rPr>
            </w:pPr>
          </w:p>
        </w:tc>
      </w:tr>
      <w:tr w:rsidR="00ED4954" w:rsidRPr="000D2CBB" w14:paraId="361963BA" w14:textId="77777777" w:rsidTr="00093C89">
        <w:trPr>
          <w:trHeight w:val="360"/>
        </w:trPr>
        <w:tc>
          <w:tcPr>
            <w:tcW w:w="2268" w:type="dxa"/>
          </w:tcPr>
          <w:p w14:paraId="59A2065F" w14:textId="77777777" w:rsidR="00ED4954" w:rsidRPr="00F37EBC" w:rsidRDefault="00ED4954" w:rsidP="00097633">
            <w:pPr>
              <w:rPr>
                <w:sz w:val="20"/>
                <w:szCs w:val="20"/>
              </w:rPr>
            </w:pPr>
            <w:r w:rsidRPr="00F37EBC">
              <w:rPr>
                <w:sz w:val="20"/>
                <w:szCs w:val="20"/>
              </w:rPr>
              <w:t>Product Owner</w:t>
            </w:r>
          </w:p>
        </w:tc>
        <w:tc>
          <w:tcPr>
            <w:tcW w:w="3150" w:type="dxa"/>
            <w:gridSpan w:val="2"/>
          </w:tcPr>
          <w:p w14:paraId="37DB42DA" w14:textId="418CAA0A" w:rsidR="00ED4954" w:rsidRPr="00427BC9" w:rsidRDefault="00946256" w:rsidP="00097633">
            <w:pPr>
              <w:rPr>
                <w:sz w:val="20"/>
                <w:szCs w:val="20"/>
              </w:rPr>
            </w:pPr>
            <w:r>
              <w:rPr>
                <w:sz w:val="20"/>
                <w:szCs w:val="20"/>
              </w:rPr>
              <w:t xml:space="preserve"> </w:t>
            </w:r>
            <w:r w:rsidR="00EE736E" w:rsidRPr="00B83ACD">
              <w:rPr>
                <w:sz w:val="20"/>
                <w:szCs w:val="20"/>
              </w:rPr>
              <w:t>Laura Nissen</w:t>
            </w:r>
          </w:p>
        </w:tc>
        <w:tc>
          <w:tcPr>
            <w:tcW w:w="5598" w:type="dxa"/>
            <w:gridSpan w:val="2"/>
          </w:tcPr>
          <w:p w14:paraId="71A084F3" w14:textId="2E5956C3" w:rsidR="00ED4954" w:rsidRPr="00F37EBC" w:rsidRDefault="00946256" w:rsidP="00097633">
            <w:pPr>
              <w:rPr>
                <w:sz w:val="20"/>
                <w:szCs w:val="20"/>
              </w:rPr>
            </w:pPr>
            <w:r>
              <w:rPr>
                <w:sz w:val="20"/>
                <w:szCs w:val="20"/>
              </w:rPr>
              <w:t xml:space="preserve"> </w:t>
            </w:r>
          </w:p>
        </w:tc>
      </w:tr>
      <w:tr w:rsidR="00ED3F2D" w:rsidRPr="000D2CBB" w14:paraId="68352225" w14:textId="77777777" w:rsidTr="00093C89">
        <w:trPr>
          <w:trHeight w:val="360"/>
        </w:trPr>
        <w:tc>
          <w:tcPr>
            <w:tcW w:w="2268" w:type="dxa"/>
          </w:tcPr>
          <w:p w14:paraId="07139D62" w14:textId="77777777" w:rsidR="00ED3F2D" w:rsidRPr="00F37EBC" w:rsidRDefault="00ED3F2D" w:rsidP="00097633">
            <w:pPr>
              <w:rPr>
                <w:sz w:val="20"/>
                <w:szCs w:val="20"/>
              </w:rPr>
            </w:pPr>
            <w:r w:rsidRPr="00F37EBC">
              <w:rPr>
                <w:sz w:val="20"/>
                <w:szCs w:val="20"/>
              </w:rPr>
              <w:t>UX Representative</w:t>
            </w:r>
          </w:p>
        </w:tc>
        <w:tc>
          <w:tcPr>
            <w:tcW w:w="3150" w:type="dxa"/>
            <w:gridSpan w:val="2"/>
          </w:tcPr>
          <w:p w14:paraId="16895EAB" w14:textId="4C642776" w:rsidR="00ED3F2D" w:rsidRPr="00F37EBC" w:rsidRDefault="00ED3F2D" w:rsidP="00097633"/>
        </w:tc>
        <w:tc>
          <w:tcPr>
            <w:tcW w:w="5598" w:type="dxa"/>
            <w:gridSpan w:val="2"/>
          </w:tcPr>
          <w:p w14:paraId="2F018417" w14:textId="77777777" w:rsidR="00ED3F2D" w:rsidRPr="00F37EBC" w:rsidRDefault="00ED3F2D" w:rsidP="00097633">
            <w:pPr>
              <w:rPr>
                <w:sz w:val="20"/>
                <w:szCs w:val="20"/>
              </w:rPr>
            </w:pPr>
          </w:p>
        </w:tc>
      </w:tr>
      <w:tr w:rsidR="00ED3F2D" w:rsidRPr="000D2CBB" w14:paraId="0DF07A8E" w14:textId="77777777" w:rsidTr="00093C89">
        <w:trPr>
          <w:trHeight w:val="360"/>
        </w:trPr>
        <w:tc>
          <w:tcPr>
            <w:tcW w:w="2268" w:type="dxa"/>
          </w:tcPr>
          <w:p w14:paraId="596BE3B2" w14:textId="77777777" w:rsidR="00ED3F2D" w:rsidRPr="007941A8" w:rsidRDefault="00ED3F2D" w:rsidP="00097633">
            <w:pPr>
              <w:rPr>
                <w:sz w:val="20"/>
                <w:szCs w:val="20"/>
              </w:rPr>
            </w:pPr>
            <w:r w:rsidRPr="007941A8">
              <w:rPr>
                <w:sz w:val="20"/>
                <w:szCs w:val="20"/>
              </w:rPr>
              <w:t>QA Representative</w:t>
            </w:r>
          </w:p>
        </w:tc>
        <w:tc>
          <w:tcPr>
            <w:tcW w:w="3150" w:type="dxa"/>
            <w:gridSpan w:val="2"/>
          </w:tcPr>
          <w:p w14:paraId="1B0AFFFA" w14:textId="7CDA044B" w:rsidR="00ED3F2D" w:rsidRPr="007941A8" w:rsidRDefault="00946256">
            <w:pPr>
              <w:rPr>
                <w:sz w:val="20"/>
                <w:szCs w:val="20"/>
              </w:rPr>
            </w:pPr>
            <w:r>
              <w:rPr>
                <w:sz w:val="20"/>
                <w:szCs w:val="20"/>
              </w:rPr>
              <w:t xml:space="preserve"> </w:t>
            </w:r>
            <w:r w:rsidR="00EE736E">
              <w:rPr>
                <w:sz w:val="20"/>
                <w:szCs w:val="20"/>
              </w:rPr>
              <w:t>Snehal Dange</w:t>
            </w:r>
          </w:p>
        </w:tc>
        <w:tc>
          <w:tcPr>
            <w:tcW w:w="5598" w:type="dxa"/>
            <w:gridSpan w:val="2"/>
          </w:tcPr>
          <w:p w14:paraId="100AEB45" w14:textId="77777777" w:rsidR="00ED3F2D" w:rsidRPr="00F37EBC" w:rsidRDefault="00ED3F2D" w:rsidP="00097633">
            <w:pPr>
              <w:rPr>
                <w:sz w:val="20"/>
                <w:szCs w:val="20"/>
              </w:rPr>
            </w:pPr>
          </w:p>
        </w:tc>
      </w:tr>
      <w:tr w:rsidR="00ED3F2D" w:rsidRPr="000D2CBB" w14:paraId="1B905EF1" w14:textId="77777777" w:rsidTr="00093C89">
        <w:trPr>
          <w:trHeight w:val="360"/>
        </w:trPr>
        <w:tc>
          <w:tcPr>
            <w:tcW w:w="2268" w:type="dxa"/>
          </w:tcPr>
          <w:p w14:paraId="5D9A4DCF" w14:textId="77777777" w:rsidR="00ED3F2D" w:rsidRPr="00F37EBC" w:rsidRDefault="00ED3F2D" w:rsidP="00097633">
            <w:pPr>
              <w:rPr>
                <w:sz w:val="20"/>
                <w:szCs w:val="20"/>
              </w:rPr>
            </w:pPr>
            <w:r w:rsidRPr="00F37EBC">
              <w:rPr>
                <w:sz w:val="20"/>
                <w:szCs w:val="20"/>
              </w:rPr>
              <w:t>PUBS Representative</w:t>
            </w:r>
          </w:p>
        </w:tc>
        <w:tc>
          <w:tcPr>
            <w:tcW w:w="3150" w:type="dxa"/>
            <w:gridSpan w:val="2"/>
          </w:tcPr>
          <w:p w14:paraId="03A7EF32" w14:textId="06007CB7" w:rsidR="00ED3F2D" w:rsidRPr="00427BC9" w:rsidRDefault="00946256">
            <w:pPr>
              <w:rPr>
                <w:sz w:val="20"/>
                <w:szCs w:val="20"/>
              </w:rPr>
            </w:pPr>
            <w:r>
              <w:rPr>
                <w:sz w:val="20"/>
                <w:szCs w:val="20"/>
              </w:rPr>
              <w:t xml:space="preserve"> </w:t>
            </w:r>
            <w:r w:rsidR="00EE736E">
              <w:rPr>
                <w:sz w:val="20"/>
                <w:szCs w:val="20"/>
              </w:rPr>
              <w:t>Manank Gor</w:t>
            </w:r>
          </w:p>
        </w:tc>
        <w:tc>
          <w:tcPr>
            <w:tcW w:w="5598" w:type="dxa"/>
            <w:gridSpan w:val="2"/>
          </w:tcPr>
          <w:p w14:paraId="5C900157" w14:textId="77777777" w:rsidR="00ED3F2D" w:rsidRPr="00F37EBC" w:rsidRDefault="00ED3F2D" w:rsidP="00097633">
            <w:pPr>
              <w:rPr>
                <w:sz w:val="20"/>
                <w:szCs w:val="20"/>
              </w:rPr>
            </w:pPr>
          </w:p>
        </w:tc>
      </w:tr>
    </w:tbl>
    <w:p w14:paraId="0C971274" w14:textId="77777777" w:rsidR="00BE5EF0" w:rsidRPr="00D20F87" w:rsidRDefault="00BE5EF0" w:rsidP="00D20F87">
      <w:pPr>
        <w:pStyle w:val="Heading1"/>
        <w:numPr>
          <w:ilvl w:val="0"/>
          <w:numId w:val="0"/>
        </w:numPr>
        <w:spacing w:before="0"/>
        <w:rPr>
          <w:sz w:val="24"/>
          <w:szCs w:val="24"/>
        </w:rPr>
      </w:pPr>
    </w:p>
    <w:tbl>
      <w:tblPr>
        <w:tblStyle w:val="MediumGrid3-Accent1"/>
        <w:tblW w:w="0" w:type="auto"/>
        <w:tblLook w:val="04A0" w:firstRow="1" w:lastRow="0" w:firstColumn="1" w:lastColumn="0" w:noHBand="0" w:noVBand="1"/>
      </w:tblPr>
      <w:tblGrid>
        <w:gridCol w:w="421"/>
        <w:gridCol w:w="1843"/>
        <w:gridCol w:w="1048"/>
        <w:gridCol w:w="7468"/>
      </w:tblGrid>
      <w:tr w:rsidR="0041529F" w:rsidRPr="008719A0" w14:paraId="127D723F" w14:textId="77777777" w:rsidTr="00097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Borders>
              <w:bottom w:val="single" w:sz="8" w:space="0" w:color="FFFFFF" w:themeColor="background1"/>
            </w:tcBorders>
          </w:tcPr>
          <w:p w14:paraId="1AABA9E2" w14:textId="77777777" w:rsidR="0041529F" w:rsidRPr="008719A0" w:rsidRDefault="0041529F" w:rsidP="00097633">
            <w:pPr>
              <w:rPr>
                <w:b w:val="0"/>
              </w:rPr>
            </w:pPr>
            <w:r w:rsidRPr="008719A0">
              <w:rPr>
                <w:b w:val="0"/>
              </w:rPr>
              <w:t>#</w:t>
            </w:r>
          </w:p>
        </w:tc>
        <w:tc>
          <w:tcPr>
            <w:tcW w:w="1870" w:type="dxa"/>
            <w:tcBorders>
              <w:bottom w:val="single" w:sz="8" w:space="0" w:color="FFFFFF" w:themeColor="background1"/>
            </w:tcBorders>
          </w:tcPr>
          <w:p w14:paraId="46A1105A" w14:textId="77777777" w:rsidR="0041529F" w:rsidRPr="008719A0" w:rsidRDefault="0041529F" w:rsidP="00097633">
            <w:pPr>
              <w:cnfStyle w:val="100000000000" w:firstRow="1" w:lastRow="0" w:firstColumn="0" w:lastColumn="0" w:oddVBand="0" w:evenVBand="0" w:oddHBand="0" w:evenHBand="0" w:firstRowFirstColumn="0" w:firstRowLastColumn="0" w:lastRowFirstColumn="0" w:lastRowLastColumn="0"/>
              <w:rPr>
                <w:b w:val="0"/>
              </w:rPr>
            </w:pPr>
            <w:r w:rsidRPr="008719A0">
              <w:rPr>
                <w:b w:val="0"/>
              </w:rPr>
              <w:t>Reviewer</w:t>
            </w:r>
          </w:p>
        </w:tc>
        <w:tc>
          <w:tcPr>
            <w:tcW w:w="1058" w:type="dxa"/>
            <w:tcBorders>
              <w:bottom w:val="single" w:sz="8" w:space="0" w:color="FFFFFF" w:themeColor="background1"/>
            </w:tcBorders>
          </w:tcPr>
          <w:p w14:paraId="2BFD30F3" w14:textId="77777777" w:rsidR="0041529F" w:rsidRPr="008719A0" w:rsidRDefault="0041529F" w:rsidP="00097633">
            <w:pPr>
              <w:cnfStyle w:val="100000000000" w:firstRow="1" w:lastRow="0" w:firstColumn="0" w:lastColumn="0" w:oddVBand="0" w:evenVBand="0" w:oddHBand="0" w:evenHBand="0" w:firstRowFirstColumn="0" w:firstRowLastColumn="0" w:lastRowFirstColumn="0" w:lastRowLastColumn="0"/>
              <w:rPr>
                <w:b w:val="0"/>
              </w:rPr>
            </w:pPr>
            <w:r w:rsidRPr="008719A0">
              <w:rPr>
                <w:b w:val="0"/>
              </w:rPr>
              <w:t>Status</w:t>
            </w:r>
          </w:p>
        </w:tc>
        <w:tc>
          <w:tcPr>
            <w:tcW w:w="7668" w:type="dxa"/>
            <w:tcBorders>
              <w:bottom w:val="single" w:sz="8" w:space="0" w:color="FFFFFF" w:themeColor="background1"/>
            </w:tcBorders>
          </w:tcPr>
          <w:p w14:paraId="2B4BB577" w14:textId="77777777" w:rsidR="0041529F" w:rsidRPr="008719A0" w:rsidRDefault="00EF405A" w:rsidP="00097633">
            <w:pPr>
              <w:cnfStyle w:val="100000000000" w:firstRow="1" w:lastRow="0" w:firstColumn="0" w:lastColumn="0" w:oddVBand="0" w:evenVBand="0" w:oddHBand="0" w:evenHBand="0" w:firstRowFirstColumn="0" w:firstRowLastColumn="0" w:lastRowFirstColumn="0" w:lastRowLastColumn="0"/>
              <w:rPr>
                <w:b w:val="0"/>
              </w:rPr>
            </w:pPr>
            <w:r>
              <w:rPr>
                <w:b w:val="0"/>
              </w:rPr>
              <w:t>Issue/</w:t>
            </w:r>
            <w:r w:rsidR="0041529F" w:rsidRPr="008719A0">
              <w:rPr>
                <w:b w:val="0"/>
              </w:rPr>
              <w:t>Resolution</w:t>
            </w:r>
          </w:p>
        </w:tc>
      </w:tr>
      <w:tr w:rsidR="0041529F" w:rsidRPr="008719A0" w14:paraId="5CB468C7" w14:textId="77777777" w:rsidTr="00097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14:paraId="71949075" w14:textId="77777777" w:rsidR="0041529F" w:rsidRPr="008719A0" w:rsidRDefault="0041529F" w:rsidP="00097633">
            <w:pPr>
              <w:rPr>
                <w:b w:val="0"/>
                <w:sz w:val="20"/>
                <w:szCs w:val="20"/>
              </w:rPr>
            </w:pPr>
            <w:r>
              <w:rPr>
                <w:b w:val="0"/>
                <w:sz w:val="20"/>
                <w:szCs w:val="20"/>
              </w:rPr>
              <w:t>1</w:t>
            </w:r>
          </w:p>
        </w:tc>
        <w:tc>
          <w:tcPr>
            <w:tcW w:w="1870" w:type="dxa"/>
          </w:tcPr>
          <w:p w14:paraId="6B76D3D5" w14:textId="77777777" w:rsidR="0041529F" w:rsidRPr="008719A0" w:rsidRDefault="0041529F" w:rsidP="000976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&lt;Reviewer Name&gt;</w:t>
            </w:r>
          </w:p>
        </w:tc>
        <w:tc>
          <w:tcPr>
            <w:tcW w:w="1058" w:type="dxa"/>
          </w:tcPr>
          <w:p w14:paraId="48A991FB" w14:textId="77777777" w:rsidR="0041529F" w:rsidRPr="008719A0" w:rsidRDefault="0041529F" w:rsidP="000976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Open</w:t>
            </w:r>
          </w:p>
        </w:tc>
        <w:tc>
          <w:tcPr>
            <w:tcW w:w="7668" w:type="dxa"/>
          </w:tcPr>
          <w:p w14:paraId="2C5230E9" w14:textId="77777777" w:rsidR="0041529F" w:rsidRDefault="0041529F" w:rsidP="000976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Issue: &lt;Description of the Issue&gt;</w:t>
            </w:r>
          </w:p>
          <w:p w14:paraId="682B359B" w14:textId="77777777" w:rsidR="0041529F" w:rsidRPr="008719A0" w:rsidRDefault="0041529F" w:rsidP="000976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Resolution: &lt;Response to the Issue&gt;</w:t>
            </w:r>
          </w:p>
        </w:tc>
      </w:tr>
      <w:tr w:rsidR="0041529F" w:rsidRPr="008719A0" w14:paraId="3D532AAC" w14:textId="77777777" w:rsidTr="00097633">
        <w:tc>
          <w:tcPr>
            <w:cnfStyle w:val="001000000000" w:firstRow="0" w:lastRow="0" w:firstColumn="1" w:lastColumn="0" w:oddVBand="0" w:evenVBand="0" w:oddHBand="0" w:evenHBand="0" w:firstRowFirstColumn="0" w:firstRowLastColumn="0" w:lastRowFirstColumn="0" w:lastRowLastColumn="0"/>
            <w:tcW w:w="420" w:type="dxa"/>
          </w:tcPr>
          <w:p w14:paraId="10248299" w14:textId="77777777" w:rsidR="0041529F" w:rsidRPr="008719A0" w:rsidRDefault="0041529F" w:rsidP="00097633">
            <w:pPr>
              <w:rPr>
                <w:b w:val="0"/>
                <w:sz w:val="20"/>
                <w:szCs w:val="20"/>
              </w:rPr>
            </w:pPr>
            <w:r>
              <w:rPr>
                <w:b w:val="0"/>
                <w:sz w:val="20"/>
                <w:szCs w:val="20"/>
              </w:rPr>
              <w:t>2</w:t>
            </w:r>
          </w:p>
        </w:tc>
        <w:tc>
          <w:tcPr>
            <w:tcW w:w="1870" w:type="dxa"/>
          </w:tcPr>
          <w:p w14:paraId="63B2D510" w14:textId="77777777" w:rsidR="0041529F" w:rsidRPr="008719A0" w:rsidRDefault="0041529F" w:rsidP="00097633">
            <w:pPr>
              <w:cnfStyle w:val="000000000000" w:firstRow="0" w:lastRow="0" w:firstColumn="0" w:lastColumn="0" w:oddVBand="0" w:evenVBand="0" w:oddHBand="0" w:evenHBand="0" w:firstRowFirstColumn="0" w:firstRowLastColumn="0" w:lastRowFirstColumn="0" w:lastRowLastColumn="0"/>
              <w:rPr>
                <w:sz w:val="20"/>
                <w:szCs w:val="20"/>
              </w:rPr>
            </w:pPr>
          </w:p>
        </w:tc>
        <w:tc>
          <w:tcPr>
            <w:tcW w:w="1058" w:type="dxa"/>
          </w:tcPr>
          <w:p w14:paraId="5EA4AA77" w14:textId="77777777" w:rsidR="0041529F" w:rsidRPr="008719A0" w:rsidRDefault="0041529F" w:rsidP="00097633">
            <w:pPr>
              <w:cnfStyle w:val="000000000000" w:firstRow="0" w:lastRow="0" w:firstColumn="0" w:lastColumn="0" w:oddVBand="0" w:evenVBand="0" w:oddHBand="0" w:evenHBand="0" w:firstRowFirstColumn="0" w:firstRowLastColumn="0" w:lastRowFirstColumn="0" w:lastRowLastColumn="0"/>
              <w:rPr>
                <w:sz w:val="20"/>
                <w:szCs w:val="20"/>
              </w:rPr>
            </w:pPr>
          </w:p>
        </w:tc>
        <w:tc>
          <w:tcPr>
            <w:tcW w:w="7668" w:type="dxa"/>
          </w:tcPr>
          <w:p w14:paraId="6E2C8765" w14:textId="77777777" w:rsidR="0041529F" w:rsidRPr="008719A0" w:rsidRDefault="0041529F" w:rsidP="00097633">
            <w:pPr>
              <w:cnfStyle w:val="000000000000" w:firstRow="0" w:lastRow="0" w:firstColumn="0" w:lastColumn="0" w:oddVBand="0" w:evenVBand="0" w:oddHBand="0" w:evenHBand="0" w:firstRowFirstColumn="0" w:firstRowLastColumn="0" w:lastRowFirstColumn="0" w:lastRowLastColumn="0"/>
              <w:rPr>
                <w:sz w:val="20"/>
                <w:szCs w:val="20"/>
              </w:rPr>
            </w:pPr>
          </w:p>
        </w:tc>
      </w:tr>
      <w:tr w:rsidR="0041529F" w:rsidRPr="008719A0" w14:paraId="668A6108" w14:textId="77777777" w:rsidTr="00097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14:paraId="3A98E16D" w14:textId="77777777" w:rsidR="0041529F" w:rsidRPr="008719A0" w:rsidRDefault="0041529F" w:rsidP="00097633">
            <w:pPr>
              <w:rPr>
                <w:b w:val="0"/>
                <w:sz w:val="20"/>
                <w:szCs w:val="20"/>
              </w:rPr>
            </w:pPr>
            <w:r>
              <w:rPr>
                <w:b w:val="0"/>
                <w:sz w:val="20"/>
                <w:szCs w:val="20"/>
              </w:rPr>
              <w:t>3</w:t>
            </w:r>
          </w:p>
        </w:tc>
        <w:tc>
          <w:tcPr>
            <w:tcW w:w="1870" w:type="dxa"/>
          </w:tcPr>
          <w:p w14:paraId="160CDD61" w14:textId="77777777" w:rsidR="0041529F" w:rsidRPr="008719A0" w:rsidRDefault="0041529F" w:rsidP="00097633">
            <w:pPr>
              <w:cnfStyle w:val="000000100000" w:firstRow="0" w:lastRow="0" w:firstColumn="0" w:lastColumn="0" w:oddVBand="0" w:evenVBand="0" w:oddHBand="1" w:evenHBand="0" w:firstRowFirstColumn="0" w:firstRowLastColumn="0" w:lastRowFirstColumn="0" w:lastRowLastColumn="0"/>
              <w:rPr>
                <w:sz w:val="20"/>
                <w:szCs w:val="20"/>
              </w:rPr>
            </w:pPr>
          </w:p>
        </w:tc>
        <w:tc>
          <w:tcPr>
            <w:tcW w:w="1058" w:type="dxa"/>
          </w:tcPr>
          <w:p w14:paraId="0695905C" w14:textId="77777777" w:rsidR="0041529F" w:rsidRPr="008719A0" w:rsidRDefault="0041529F" w:rsidP="00097633">
            <w:pPr>
              <w:cnfStyle w:val="000000100000" w:firstRow="0" w:lastRow="0" w:firstColumn="0" w:lastColumn="0" w:oddVBand="0" w:evenVBand="0" w:oddHBand="1" w:evenHBand="0" w:firstRowFirstColumn="0" w:firstRowLastColumn="0" w:lastRowFirstColumn="0" w:lastRowLastColumn="0"/>
              <w:rPr>
                <w:sz w:val="20"/>
                <w:szCs w:val="20"/>
              </w:rPr>
            </w:pPr>
          </w:p>
        </w:tc>
        <w:tc>
          <w:tcPr>
            <w:tcW w:w="7668" w:type="dxa"/>
          </w:tcPr>
          <w:p w14:paraId="32CFBCCA" w14:textId="77777777" w:rsidR="0041529F" w:rsidRPr="008719A0" w:rsidRDefault="0041529F" w:rsidP="00097633">
            <w:pPr>
              <w:cnfStyle w:val="000000100000" w:firstRow="0" w:lastRow="0" w:firstColumn="0" w:lastColumn="0" w:oddVBand="0" w:evenVBand="0" w:oddHBand="1" w:evenHBand="0" w:firstRowFirstColumn="0" w:firstRowLastColumn="0" w:lastRowFirstColumn="0" w:lastRowLastColumn="0"/>
              <w:rPr>
                <w:sz w:val="20"/>
                <w:szCs w:val="20"/>
              </w:rPr>
            </w:pPr>
          </w:p>
        </w:tc>
      </w:tr>
      <w:tr w:rsidR="0041529F" w:rsidRPr="008719A0" w14:paraId="55A9897F" w14:textId="77777777" w:rsidTr="00097633">
        <w:tc>
          <w:tcPr>
            <w:cnfStyle w:val="001000000000" w:firstRow="0" w:lastRow="0" w:firstColumn="1" w:lastColumn="0" w:oddVBand="0" w:evenVBand="0" w:oddHBand="0" w:evenHBand="0" w:firstRowFirstColumn="0" w:firstRowLastColumn="0" w:lastRowFirstColumn="0" w:lastRowLastColumn="0"/>
            <w:tcW w:w="420" w:type="dxa"/>
          </w:tcPr>
          <w:p w14:paraId="65B94CF7" w14:textId="77777777" w:rsidR="0041529F" w:rsidRPr="008719A0" w:rsidRDefault="0041529F" w:rsidP="00097633">
            <w:pPr>
              <w:rPr>
                <w:b w:val="0"/>
                <w:sz w:val="20"/>
                <w:szCs w:val="20"/>
              </w:rPr>
            </w:pPr>
            <w:r>
              <w:rPr>
                <w:b w:val="0"/>
                <w:sz w:val="20"/>
                <w:szCs w:val="20"/>
              </w:rPr>
              <w:t>4</w:t>
            </w:r>
          </w:p>
        </w:tc>
        <w:tc>
          <w:tcPr>
            <w:tcW w:w="1870" w:type="dxa"/>
          </w:tcPr>
          <w:p w14:paraId="10CA9080" w14:textId="77777777" w:rsidR="0041529F" w:rsidRPr="008719A0" w:rsidRDefault="0041529F" w:rsidP="00097633">
            <w:pPr>
              <w:cnfStyle w:val="000000000000" w:firstRow="0" w:lastRow="0" w:firstColumn="0" w:lastColumn="0" w:oddVBand="0" w:evenVBand="0" w:oddHBand="0" w:evenHBand="0" w:firstRowFirstColumn="0" w:firstRowLastColumn="0" w:lastRowFirstColumn="0" w:lastRowLastColumn="0"/>
              <w:rPr>
                <w:sz w:val="20"/>
                <w:szCs w:val="20"/>
              </w:rPr>
            </w:pPr>
          </w:p>
        </w:tc>
        <w:tc>
          <w:tcPr>
            <w:tcW w:w="1058" w:type="dxa"/>
          </w:tcPr>
          <w:p w14:paraId="46164023" w14:textId="77777777" w:rsidR="0041529F" w:rsidRPr="008719A0" w:rsidRDefault="0041529F" w:rsidP="00097633">
            <w:pPr>
              <w:cnfStyle w:val="000000000000" w:firstRow="0" w:lastRow="0" w:firstColumn="0" w:lastColumn="0" w:oddVBand="0" w:evenVBand="0" w:oddHBand="0" w:evenHBand="0" w:firstRowFirstColumn="0" w:firstRowLastColumn="0" w:lastRowFirstColumn="0" w:lastRowLastColumn="0"/>
              <w:rPr>
                <w:sz w:val="20"/>
                <w:szCs w:val="20"/>
              </w:rPr>
            </w:pPr>
          </w:p>
        </w:tc>
        <w:tc>
          <w:tcPr>
            <w:tcW w:w="7668" w:type="dxa"/>
          </w:tcPr>
          <w:p w14:paraId="5EA75D0C" w14:textId="77777777" w:rsidR="0041529F" w:rsidRPr="008719A0" w:rsidRDefault="0041529F" w:rsidP="00097633">
            <w:pPr>
              <w:cnfStyle w:val="000000000000" w:firstRow="0" w:lastRow="0" w:firstColumn="0" w:lastColumn="0" w:oddVBand="0" w:evenVBand="0" w:oddHBand="0" w:evenHBand="0" w:firstRowFirstColumn="0" w:firstRowLastColumn="0" w:lastRowFirstColumn="0" w:lastRowLastColumn="0"/>
              <w:rPr>
                <w:sz w:val="20"/>
                <w:szCs w:val="20"/>
              </w:rPr>
            </w:pPr>
          </w:p>
        </w:tc>
      </w:tr>
      <w:tr w:rsidR="0041529F" w:rsidRPr="008719A0" w14:paraId="64C11787" w14:textId="77777777" w:rsidTr="00097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14:paraId="640CBBCE" w14:textId="77777777" w:rsidR="0041529F" w:rsidRPr="008719A0" w:rsidRDefault="0041529F" w:rsidP="00097633">
            <w:pPr>
              <w:rPr>
                <w:b w:val="0"/>
                <w:sz w:val="20"/>
                <w:szCs w:val="20"/>
              </w:rPr>
            </w:pPr>
            <w:r>
              <w:rPr>
                <w:b w:val="0"/>
                <w:sz w:val="20"/>
                <w:szCs w:val="20"/>
              </w:rPr>
              <w:t>5</w:t>
            </w:r>
          </w:p>
        </w:tc>
        <w:tc>
          <w:tcPr>
            <w:tcW w:w="1870" w:type="dxa"/>
          </w:tcPr>
          <w:p w14:paraId="578DB28A" w14:textId="77777777" w:rsidR="0041529F" w:rsidRPr="008719A0" w:rsidRDefault="0041529F" w:rsidP="00097633">
            <w:pPr>
              <w:cnfStyle w:val="000000100000" w:firstRow="0" w:lastRow="0" w:firstColumn="0" w:lastColumn="0" w:oddVBand="0" w:evenVBand="0" w:oddHBand="1" w:evenHBand="0" w:firstRowFirstColumn="0" w:firstRowLastColumn="0" w:lastRowFirstColumn="0" w:lastRowLastColumn="0"/>
              <w:rPr>
                <w:sz w:val="20"/>
                <w:szCs w:val="20"/>
              </w:rPr>
            </w:pPr>
          </w:p>
        </w:tc>
        <w:tc>
          <w:tcPr>
            <w:tcW w:w="1058" w:type="dxa"/>
          </w:tcPr>
          <w:p w14:paraId="720736C4" w14:textId="77777777" w:rsidR="0041529F" w:rsidRPr="008719A0" w:rsidRDefault="0041529F" w:rsidP="00097633">
            <w:pPr>
              <w:cnfStyle w:val="000000100000" w:firstRow="0" w:lastRow="0" w:firstColumn="0" w:lastColumn="0" w:oddVBand="0" w:evenVBand="0" w:oddHBand="1" w:evenHBand="0" w:firstRowFirstColumn="0" w:firstRowLastColumn="0" w:lastRowFirstColumn="0" w:lastRowLastColumn="0"/>
              <w:rPr>
                <w:sz w:val="20"/>
                <w:szCs w:val="20"/>
              </w:rPr>
            </w:pPr>
          </w:p>
        </w:tc>
        <w:tc>
          <w:tcPr>
            <w:tcW w:w="7668" w:type="dxa"/>
          </w:tcPr>
          <w:p w14:paraId="19CCE6DB" w14:textId="77777777" w:rsidR="0041529F" w:rsidRPr="008719A0" w:rsidRDefault="0041529F" w:rsidP="00097633">
            <w:pPr>
              <w:cnfStyle w:val="000000100000" w:firstRow="0" w:lastRow="0" w:firstColumn="0" w:lastColumn="0" w:oddVBand="0" w:evenVBand="0" w:oddHBand="1" w:evenHBand="0" w:firstRowFirstColumn="0" w:firstRowLastColumn="0" w:lastRowFirstColumn="0" w:lastRowLastColumn="0"/>
              <w:rPr>
                <w:sz w:val="20"/>
                <w:szCs w:val="20"/>
              </w:rPr>
            </w:pPr>
          </w:p>
        </w:tc>
      </w:tr>
      <w:tr w:rsidR="0041529F" w:rsidRPr="008719A0" w14:paraId="1F2ADEBA" w14:textId="77777777" w:rsidTr="00097633">
        <w:tc>
          <w:tcPr>
            <w:cnfStyle w:val="001000000000" w:firstRow="0" w:lastRow="0" w:firstColumn="1" w:lastColumn="0" w:oddVBand="0" w:evenVBand="0" w:oddHBand="0" w:evenHBand="0" w:firstRowFirstColumn="0" w:firstRowLastColumn="0" w:lastRowFirstColumn="0" w:lastRowLastColumn="0"/>
            <w:tcW w:w="420" w:type="dxa"/>
          </w:tcPr>
          <w:p w14:paraId="5EB08A2E" w14:textId="77777777" w:rsidR="0041529F" w:rsidRPr="008719A0" w:rsidRDefault="0041529F" w:rsidP="00097633">
            <w:pPr>
              <w:rPr>
                <w:b w:val="0"/>
                <w:sz w:val="20"/>
                <w:szCs w:val="20"/>
              </w:rPr>
            </w:pPr>
            <w:r>
              <w:rPr>
                <w:b w:val="0"/>
                <w:sz w:val="20"/>
                <w:szCs w:val="20"/>
              </w:rPr>
              <w:t>6</w:t>
            </w:r>
          </w:p>
        </w:tc>
        <w:tc>
          <w:tcPr>
            <w:tcW w:w="1870" w:type="dxa"/>
          </w:tcPr>
          <w:p w14:paraId="35B1F562" w14:textId="77777777" w:rsidR="0041529F" w:rsidRPr="008719A0" w:rsidRDefault="0041529F" w:rsidP="00097633">
            <w:pPr>
              <w:cnfStyle w:val="000000000000" w:firstRow="0" w:lastRow="0" w:firstColumn="0" w:lastColumn="0" w:oddVBand="0" w:evenVBand="0" w:oddHBand="0" w:evenHBand="0" w:firstRowFirstColumn="0" w:firstRowLastColumn="0" w:lastRowFirstColumn="0" w:lastRowLastColumn="0"/>
              <w:rPr>
                <w:sz w:val="20"/>
                <w:szCs w:val="20"/>
              </w:rPr>
            </w:pPr>
          </w:p>
        </w:tc>
        <w:tc>
          <w:tcPr>
            <w:tcW w:w="1058" w:type="dxa"/>
          </w:tcPr>
          <w:p w14:paraId="071F6EF2" w14:textId="77777777" w:rsidR="0041529F" w:rsidRPr="008719A0" w:rsidRDefault="0041529F" w:rsidP="00097633">
            <w:pPr>
              <w:cnfStyle w:val="000000000000" w:firstRow="0" w:lastRow="0" w:firstColumn="0" w:lastColumn="0" w:oddVBand="0" w:evenVBand="0" w:oddHBand="0" w:evenHBand="0" w:firstRowFirstColumn="0" w:firstRowLastColumn="0" w:lastRowFirstColumn="0" w:lastRowLastColumn="0"/>
              <w:rPr>
                <w:sz w:val="20"/>
                <w:szCs w:val="20"/>
              </w:rPr>
            </w:pPr>
          </w:p>
        </w:tc>
        <w:tc>
          <w:tcPr>
            <w:tcW w:w="7668" w:type="dxa"/>
          </w:tcPr>
          <w:p w14:paraId="5BEFF22F" w14:textId="77777777" w:rsidR="0041529F" w:rsidRPr="008719A0" w:rsidRDefault="0041529F" w:rsidP="00097633">
            <w:pPr>
              <w:cnfStyle w:val="000000000000" w:firstRow="0" w:lastRow="0" w:firstColumn="0" w:lastColumn="0" w:oddVBand="0" w:evenVBand="0" w:oddHBand="0" w:evenHBand="0" w:firstRowFirstColumn="0" w:firstRowLastColumn="0" w:lastRowFirstColumn="0" w:lastRowLastColumn="0"/>
              <w:rPr>
                <w:sz w:val="20"/>
                <w:szCs w:val="20"/>
              </w:rPr>
            </w:pPr>
          </w:p>
        </w:tc>
      </w:tr>
      <w:tr w:rsidR="0041529F" w:rsidRPr="008719A0" w14:paraId="614680E5" w14:textId="77777777" w:rsidTr="00097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14:paraId="4AAF3D64" w14:textId="77777777" w:rsidR="0041529F" w:rsidRPr="008719A0" w:rsidRDefault="0041529F" w:rsidP="00097633">
            <w:pPr>
              <w:rPr>
                <w:b w:val="0"/>
                <w:sz w:val="20"/>
                <w:szCs w:val="20"/>
              </w:rPr>
            </w:pPr>
            <w:r>
              <w:rPr>
                <w:b w:val="0"/>
                <w:sz w:val="20"/>
                <w:szCs w:val="20"/>
              </w:rPr>
              <w:t>7</w:t>
            </w:r>
          </w:p>
        </w:tc>
        <w:tc>
          <w:tcPr>
            <w:tcW w:w="1870" w:type="dxa"/>
          </w:tcPr>
          <w:p w14:paraId="3FD30B88" w14:textId="77777777" w:rsidR="0041529F" w:rsidRPr="008719A0" w:rsidRDefault="0041529F" w:rsidP="00097633">
            <w:pPr>
              <w:cnfStyle w:val="000000100000" w:firstRow="0" w:lastRow="0" w:firstColumn="0" w:lastColumn="0" w:oddVBand="0" w:evenVBand="0" w:oddHBand="1" w:evenHBand="0" w:firstRowFirstColumn="0" w:firstRowLastColumn="0" w:lastRowFirstColumn="0" w:lastRowLastColumn="0"/>
              <w:rPr>
                <w:sz w:val="20"/>
                <w:szCs w:val="20"/>
              </w:rPr>
            </w:pPr>
          </w:p>
        </w:tc>
        <w:tc>
          <w:tcPr>
            <w:tcW w:w="1058" w:type="dxa"/>
          </w:tcPr>
          <w:p w14:paraId="1E6E30F5" w14:textId="77777777" w:rsidR="0041529F" w:rsidRPr="008719A0" w:rsidRDefault="0041529F" w:rsidP="00097633">
            <w:pPr>
              <w:cnfStyle w:val="000000100000" w:firstRow="0" w:lastRow="0" w:firstColumn="0" w:lastColumn="0" w:oddVBand="0" w:evenVBand="0" w:oddHBand="1" w:evenHBand="0" w:firstRowFirstColumn="0" w:firstRowLastColumn="0" w:lastRowFirstColumn="0" w:lastRowLastColumn="0"/>
              <w:rPr>
                <w:sz w:val="20"/>
                <w:szCs w:val="20"/>
              </w:rPr>
            </w:pPr>
          </w:p>
        </w:tc>
        <w:tc>
          <w:tcPr>
            <w:tcW w:w="7668" w:type="dxa"/>
          </w:tcPr>
          <w:p w14:paraId="0458E499" w14:textId="77777777" w:rsidR="0041529F" w:rsidRPr="008719A0" w:rsidRDefault="0041529F" w:rsidP="00097633">
            <w:pPr>
              <w:cnfStyle w:val="000000100000" w:firstRow="0" w:lastRow="0" w:firstColumn="0" w:lastColumn="0" w:oddVBand="0" w:evenVBand="0" w:oddHBand="1" w:evenHBand="0" w:firstRowFirstColumn="0" w:firstRowLastColumn="0" w:lastRowFirstColumn="0" w:lastRowLastColumn="0"/>
              <w:rPr>
                <w:sz w:val="20"/>
                <w:szCs w:val="20"/>
              </w:rPr>
            </w:pPr>
          </w:p>
        </w:tc>
      </w:tr>
      <w:tr w:rsidR="0041529F" w:rsidRPr="008719A0" w14:paraId="37E262DA" w14:textId="77777777" w:rsidTr="00097633">
        <w:tc>
          <w:tcPr>
            <w:cnfStyle w:val="001000000000" w:firstRow="0" w:lastRow="0" w:firstColumn="1" w:lastColumn="0" w:oddVBand="0" w:evenVBand="0" w:oddHBand="0" w:evenHBand="0" w:firstRowFirstColumn="0" w:firstRowLastColumn="0" w:lastRowFirstColumn="0" w:lastRowLastColumn="0"/>
            <w:tcW w:w="420" w:type="dxa"/>
            <w:tcBorders>
              <w:bottom w:val="single" w:sz="6" w:space="0" w:color="FFFFFF" w:themeColor="background1"/>
            </w:tcBorders>
          </w:tcPr>
          <w:p w14:paraId="68CBBDAF" w14:textId="77777777" w:rsidR="0041529F" w:rsidRPr="008719A0" w:rsidRDefault="0041529F" w:rsidP="00097633">
            <w:pPr>
              <w:rPr>
                <w:b w:val="0"/>
                <w:sz w:val="20"/>
                <w:szCs w:val="20"/>
              </w:rPr>
            </w:pPr>
            <w:r>
              <w:rPr>
                <w:b w:val="0"/>
                <w:sz w:val="20"/>
                <w:szCs w:val="20"/>
              </w:rPr>
              <w:t>8</w:t>
            </w:r>
          </w:p>
        </w:tc>
        <w:tc>
          <w:tcPr>
            <w:tcW w:w="1870" w:type="dxa"/>
            <w:tcBorders>
              <w:bottom w:val="single" w:sz="6" w:space="0" w:color="FFFFFF" w:themeColor="background1"/>
            </w:tcBorders>
          </w:tcPr>
          <w:p w14:paraId="6B38E360" w14:textId="77777777" w:rsidR="0041529F" w:rsidRPr="008719A0" w:rsidRDefault="0041529F" w:rsidP="00097633">
            <w:pPr>
              <w:cnfStyle w:val="000000000000" w:firstRow="0" w:lastRow="0" w:firstColumn="0" w:lastColumn="0" w:oddVBand="0" w:evenVBand="0" w:oddHBand="0" w:evenHBand="0" w:firstRowFirstColumn="0" w:firstRowLastColumn="0" w:lastRowFirstColumn="0" w:lastRowLastColumn="0"/>
              <w:rPr>
                <w:sz w:val="20"/>
                <w:szCs w:val="20"/>
              </w:rPr>
            </w:pPr>
          </w:p>
        </w:tc>
        <w:tc>
          <w:tcPr>
            <w:tcW w:w="1058" w:type="dxa"/>
            <w:tcBorders>
              <w:bottom w:val="single" w:sz="6" w:space="0" w:color="FFFFFF" w:themeColor="background1"/>
            </w:tcBorders>
          </w:tcPr>
          <w:p w14:paraId="0077BCEF" w14:textId="77777777" w:rsidR="0041529F" w:rsidRPr="008719A0" w:rsidRDefault="0041529F" w:rsidP="00097633">
            <w:pPr>
              <w:cnfStyle w:val="000000000000" w:firstRow="0" w:lastRow="0" w:firstColumn="0" w:lastColumn="0" w:oddVBand="0" w:evenVBand="0" w:oddHBand="0" w:evenHBand="0" w:firstRowFirstColumn="0" w:firstRowLastColumn="0" w:lastRowFirstColumn="0" w:lastRowLastColumn="0"/>
              <w:rPr>
                <w:sz w:val="20"/>
                <w:szCs w:val="20"/>
              </w:rPr>
            </w:pPr>
          </w:p>
        </w:tc>
        <w:tc>
          <w:tcPr>
            <w:tcW w:w="7668" w:type="dxa"/>
            <w:tcBorders>
              <w:bottom w:val="single" w:sz="6" w:space="0" w:color="FFFFFF" w:themeColor="background1"/>
            </w:tcBorders>
          </w:tcPr>
          <w:p w14:paraId="0C97D566" w14:textId="77777777" w:rsidR="0041529F" w:rsidRPr="008719A0" w:rsidRDefault="0041529F" w:rsidP="00097633">
            <w:pPr>
              <w:cnfStyle w:val="000000000000" w:firstRow="0" w:lastRow="0" w:firstColumn="0" w:lastColumn="0" w:oddVBand="0" w:evenVBand="0" w:oddHBand="0" w:evenHBand="0" w:firstRowFirstColumn="0" w:firstRowLastColumn="0" w:lastRowFirstColumn="0" w:lastRowLastColumn="0"/>
              <w:rPr>
                <w:sz w:val="20"/>
                <w:szCs w:val="20"/>
              </w:rPr>
            </w:pPr>
          </w:p>
        </w:tc>
      </w:tr>
      <w:tr w:rsidR="0041529F" w:rsidRPr="008719A0" w14:paraId="43F2BDCF" w14:textId="77777777" w:rsidTr="00097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Borders>
              <w:bottom w:val="single" w:sz="6" w:space="0" w:color="FFFFFF" w:themeColor="background1"/>
            </w:tcBorders>
          </w:tcPr>
          <w:p w14:paraId="02F71E67" w14:textId="77777777" w:rsidR="0041529F" w:rsidRPr="008719A0" w:rsidRDefault="0041529F" w:rsidP="00097633">
            <w:pPr>
              <w:rPr>
                <w:b w:val="0"/>
                <w:sz w:val="20"/>
                <w:szCs w:val="20"/>
              </w:rPr>
            </w:pPr>
            <w:r>
              <w:rPr>
                <w:b w:val="0"/>
                <w:sz w:val="20"/>
                <w:szCs w:val="20"/>
              </w:rPr>
              <w:t>9</w:t>
            </w:r>
          </w:p>
        </w:tc>
        <w:tc>
          <w:tcPr>
            <w:tcW w:w="1870" w:type="dxa"/>
            <w:tcBorders>
              <w:bottom w:val="single" w:sz="6" w:space="0" w:color="FFFFFF" w:themeColor="background1"/>
            </w:tcBorders>
          </w:tcPr>
          <w:p w14:paraId="5D55FF14" w14:textId="77777777" w:rsidR="0041529F" w:rsidRPr="008719A0" w:rsidRDefault="0041529F" w:rsidP="00097633">
            <w:pPr>
              <w:cnfStyle w:val="000000100000" w:firstRow="0" w:lastRow="0" w:firstColumn="0" w:lastColumn="0" w:oddVBand="0" w:evenVBand="0" w:oddHBand="1" w:evenHBand="0" w:firstRowFirstColumn="0" w:firstRowLastColumn="0" w:lastRowFirstColumn="0" w:lastRowLastColumn="0"/>
              <w:rPr>
                <w:sz w:val="20"/>
                <w:szCs w:val="20"/>
              </w:rPr>
            </w:pPr>
          </w:p>
        </w:tc>
        <w:tc>
          <w:tcPr>
            <w:tcW w:w="1058" w:type="dxa"/>
            <w:tcBorders>
              <w:bottom w:val="single" w:sz="6" w:space="0" w:color="FFFFFF" w:themeColor="background1"/>
            </w:tcBorders>
          </w:tcPr>
          <w:p w14:paraId="47277BCF" w14:textId="77777777" w:rsidR="0041529F" w:rsidRPr="008719A0" w:rsidRDefault="0041529F" w:rsidP="00097633">
            <w:pPr>
              <w:cnfStyle w:val="000000100000" w:firstRow="0" w:lastRow="0" w:firstColumn="0" w:lastColumn="0" w:oddVBand="0" w:evenVBand="0" w:oddHBand="1" w:evenHBand="0" w:firstRowFirstColumn="0" w:firstRowLastColumn="0" w:lastRowFirstColumn="0" w:lastRowLastColumn="0"/>
              <w:rPr>
                <w:sz w:val="20"/>
                <w:szCs w:val="20"/>
              </w:rPr>
            </w:pPr>
          </w:p>
        </w:tc>
        <w:tc>
          <w:tcPr>
            <w:tcW w:w="7668" w:type="dxa"/>
            <w:tcBorders>
              <w:bottom w:val="single" w:sz="6" w:space="0" w:color="FFFFFF" w:themeColor="background1"/>
            </w:tcBorders>
          </w:tcPr>
          <w:p w14:paraId="50C58100" w14:textId="77777777" w:rsidR="0041529F" w:rsidRPr="008719A0" w:rsidRDefault="0041529F" w:rsidP="00097633">
            <w:pPr>
              <w:cnfStyle w:val="000000100000" w:firstRow="0" w:lastRow="0" w:firstColumn="0" w:lastColumn="0" w:oddVBand="0" w:evenVBand="0" w:oddHBand="1" w:evenHBand="0" w:firstRowFirstColumn="0" w:firstRowLastColumn="0" w:lastRowFirstColumn="0" w:lastRowLastColumn="0"/>
              <w:rPr>
                <w:sz w:val="20"/>
                <w:szCs w:val="20"/>
              </w:rPr>
            </w:pPr>
          </w:p>
        </w:tc>
      </w:tr>
      <w:tr w:rsidR="00EE2D0D" w:rsidRPr="008719A0" w14:paraId="2D9D6C59" w14:textId="77777777" w:rsidTr="00097633">
        <w:tc>
          <w:tcPr>
            <w:cnfStyle w:val="001000000000" w:firstRow="0" w:lastRow="0" w:firstColumn="1" w:lastColumn="0" w:oddVBand="0" w:evenVBand="0" w:oddHBand="0" w:evenHBand="0" w:firstRowFirstColumn="0" w:firstRowLastColumn="0" w:lastRowFirstColumn="0" w:lastRowLastColumn="0"/>
            <w:tcW w:w="420" w:type="dxa"/>
            <w:tcBorders>
              <w:bottom w:val="single" w:sz="6" w:space="0" w:color="FFFFFF" w:themeColor="background1"/>
            </w:tcBorders>
          </w:tcPr>
          <w:p w14:paraId="52687BC0" w14:textId="77777777" w:rsidR="00EE2D0D" w:rsidRPr="00EE2D0D" w:rsidRDefault="00EE2D0D" w:rsidP="00097633">
            <w:pPr>
              <w:rPr>
                <w:b w:val="0"/>
                <w:sz w:val="20"/>
                <w:szCs w:val="20"/>
              </w:rPr>
            </w:pPr>
            <w:r w:rsidRPr="00EE2D0D">
              <w:rPr>
                <w:b w:val="0"/>
                <w:sz w:val="20"/>
                <w:szCs w:val="20"/>
              </w:rPr>
              <w:t>10</w:t>
            </w:r>
          </w:p>
        </w:tc>
        <w:tc>
          <w:tcPr>
            <w:tcW w:w="1870" w:type="dxa"/>
            <w:tcBorders>
              <w:bottom w:val="single" w:sz="6" w:space="0" w:color="FFFFFF" w:themeColor="background1"/>
            </w:tcBorders>
          </w:tcPr>
          <w:p w14:paraId="0D604E84" w14:textId="77777777" w:rsidR="00EE2D0D" w:rsidRPr="008719A0" w:rsidRDefault="00EE2D0D" w:rsidP="00097633">
            <w:pPr>
              <w:cnfStyle w:val="000000000000" w:firstRow="0" w:lastRow="0" w:firstColumn="0" w:lastColumn="0" w:oddVBand="0" w:evenVBand="0" w:oddHBand="0" w:evenHBand="0" w:firstRowFirstColumn="0" w:firstRowLastColumn="0" w:lastRowFirstColumn="0" w:lastRowLastColumn="0"/>
              <w:rPr>
                <w:sz w:val="20"/>
                <w:szCs w:val="20"/>
              </w:rPr>
            </w:pPr>
          </w:p>
        </w:tc>
        <w:tc>
          <w:tcPr>
            <w:tcW w:w="1058" w:type="dxa"/>
            <w:tcBorders>
              <w:bottom w:val="single" w:sz="6" w:space="0" w:color="FFFFFF" w:themeColor="background1"/>
            </w:tcBorders>
          </w:tcPr>
          <w:p w14:paraId="42B0E8A8" w14:textId="77777777" w:rsidR="00EE2D0D" w:rsidRPr="008719A0" w:rsidRDefault="00EE2D0D" w:rsidP="00097633">
            <w:pPr>
              <w:cnfStyle w:val="000000000000" w:firstRow="0" w:lastRow="0" w:firstColumn="0" w:lastColumn="0" w:oddVBand="0" w:evenVBand="0" w:oddHBand="0" w:evenHBand="0" w:firstRowFirstColumn="0" w:firstRowLastColumn="0" w:lastRowFirstColumn="0" w:lastRowLastColumn="0"/>
              <w:rPr>
                <w:sz w:val="20"/>
                <w:szCs w:val="20"/>
              </w:rPr>
            </w:pPr>
          </w:p>
        </w:tc>
        <w:tc>
          <w:tcPr>
            <w:tcW w:w="7668" w:type="dxa"/>
            <w:tcBorders>
              <w:bottom w:val="single" w:sz="6" w:space="0" w:color="FFFFFF" w:themeColor="background1"/>
            </w:tcBorders>
          </w:tcPr>
          <w:p w14:paraId="17DA528B" w14:textId="77777777" w:rsidR="00EE2D0D" w:rsidRPr="008719A0" w:rsidRDefault="00EE2D0D" w:rsidP="00097633">
            <w:pPr>
              <w:cnfStyle w:val="000000000000" w:firstRow="0" w:lastRow="0" w:firstColumn="0" w:lastColumn="0" w:oddVBand="0" w:evenVBand="0" w:oddHBand="0" w:evenHBand="0" w:firstRowFirstColumn="0" w:firstRowLastColumn="0" w:lastRowFirstColumn="0" w:lastRowLastColumn="0"/>
              <w:rPr>
                <w:sz w:val="20"/>
                <w:szCs w:val="20"/>
              </w:rPr>
            </w:pPr>
          </w:p>
        </w:tc>
      </w:tr>
      <w:tr w:rsidR="00EE2D0D" w:rsidRPr="008719A0" w14:paraId="1D0DB398" w14:textId="77777777" w:rsidTr="00097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Borders>
              <w:bottom w:val="single" w:sz="6" w:space="0" w:color="FFFFFF" w:themeColor="background1"/>
            </w:tcBorders>
          </w:tcPr>
          <w:p w14:paraId="0B52619C" w14:textId="77777777" w:rsidR="00EE2D0D" w:rsidRPr="00EE2D0D" w:rsidRDefault="00EE2D0D" w:rsidP="00097633">
            <w:pPr>
              <w:rPr>
                <w:b w:val="0"/>
                <w:sz w:val="20"/>
                <w:szCs w:val="20"/>
              </w:rPr>
            </w:pPr>
            <w:r w:rsidRPr="00EE2D0D">
              <w:rPr>
                <w:b w:val="0"/>
                <w:sz w:val="20"/>
                <w:szCs w:val="20"/>
              </w:rPr>
              <w:t>11</w:t>
            </w:r>
          </w:p>
        </w:tc>
        <w:tc>
          <w:tcPr>
            <w:tcW w:w="1870" w:type="dxa"/>
            <w:tcBorders>
              <w:bottom w:val="single" w:sz="6" w:space="0" w:color="FFFFFF" w:themeColor="background1"/>
            </w:tcBorders>
          </w:tcPr>
          <w:p w14:paraId="727757E3" w14:textId="77777777" w:rsidR="00EE2D0D" w:rsidRPr="008719A0" w:rsidRDefault="00EE2D0D" w:rsidP="00097633">
            <w:pPr>
              <w:cnfStyle w:val="000000100000" w:firstRow="0" w:lastRow="0" w:firstColumn="0" w:lastColumn="0" w:oddVBand="0" w:evenVBand="0" w:oddHBand="1" w:evenHBand="0" w:firstRowFirstColumn="0" w:firstRowLastColumn="0" w:lastRowFirstColumn="0" w:lastRowLastColumn="0"/>
              <w:rPr>
                <w:sz w:val="20"/>
                <w:szCs w:val="20"/>
              </w:rPr>
            </w:pPr>
          </w:p>
        </w:tc>
        <w:tc>
          <w:tcPr>
            <w:tcW w:w="1058" w:type="dxa"/>
            <w:tcBorders>
              <w:bottom w:val="single" w:sz="6" w:space="0" w:color="FFFFFF" w:themeColor="background1"/>
            </w:tcBorders>
          </w:tcPr>
          <w:p w14:paraId="6773A4D6" w14:textId="77777777" w:rsidR="00EE2D0D" w:rsidRPr="008719A0" w:rsidRDefault="00EE2D0D" w:rsidP="00097633">
            <w:pPr>
              <w:cnfStyle w:val="000000100000" w:firstRow="0" w:lastRow="0" w:firstColumn="0" w:lastColumn="0" w:oddVBand="0" w:evenVBand="0" w:oddHBand="1" w:evenHBand="0" w:firstRowFirstColumn="0" w:firstRowLastColumn="0" w:lastRowFirstColumn="0" w:lastRowLastColumn="0"/>
              <w:rPr>
                <w:sz w:val="20"/>
                <w:szCs w:val="20"/>
              </w:rPr>
            </w:pPr>
          </w:p>
        </w:tc>
        <w:tc>
          <w:tcPr>
            <w:tcW w:w="7668" w:type="dxa"/>
            <w:tcBorders>
              <w:bottom w:val="single" w:sz="6" w:space="0" w:color="FFFFFF" w:themeColor="background1"/>
            </w:tcBorders>
          </w:tcPr>
          <w:p w14:paraId="5A878BDE" w14:textId="77777777" w:rsidR="00EE2D0D" w:rsidRPr="008719A0" w:rsidRDefault="00EE2D0D" w:rsidP="00097633">
            <w:pPr>
              <w:cnfStyle w:val="000000100000" w:firstRow="0" w:lastRow="0" w:firstColumn="0" w:lastColumn="0" w:oddVBand="0" w:evenVBand="0" w:oddHBand="1" w:evenHBand="0" w:firstRowFirstColumn="0" w:firstRowLastColumn="0" w:lastRowFirstColumn="0" w:lastRowLastColumn="0"/>
              <w:rPr>
                <w:sz w:val="20"/>
                <w:szCs w:val="20"/>
              </w:rPr>
            </w:pPr>
          </w:p>
        </w:tc>
      </w:tr>
      <w:tr w:rsidR="0041529F" w:rsidRPr="008719A0" w14:paraId="786BA720" w14:textId="77777777" w:rsidTr="00097633">
        <w:tc>
          <w:tcPr>
            <w:cnfStyle w:val="001000000000" w:firstRow="0" w:lastRow="0" w:firstColumn="1" w:lastColumn="0" w:oddVBand="0" w:evenVBand="0" w:oddHBand="0" w:evenHBand="0" w:firstRowFirstColumn="0" w:firstRowLastColumn="0" w:lastRowFirstColumn="0" w:lastRowLastColumn="0"/>
            <w:tcW w:w="420" w:type="dxa"/>
            <w:tcBorders>
              <w:bottom w:val="single" w:sz="6" w:space="0" w:color="FFFFFF" w:themeColor="background1"/>
            </w:tcBorders>
          </w:tcPr>
          <w:p w14:paraId="31AF8FEF" w14:textId="77777777" w:rsidR="0041529F" w:rsidRPr="00EE2D0D" w:rsidRDefault="0041529F" w:rsidP="00097633">
            <w:pPr>
              <w:rPr>
                <w:b w:val="0"/>
                <w:sz w:val="20"/>
                <w:szCs w:val="20"/>
              </w:rPr>
            </w:pPr>
            <w:r w:rsidRPr="00EE2D0D">
              <w:rPr>
                <w:b w:val="0"/>
                <w:sz w:val="20"/>
                <w:szCs w:val="20"/>
              </w:rPr>
              <w:t>1</w:t>
            </w:r>
            <w:r w:rsidR="00EE2D0D" w:rsidRPr="00EE2D0D">
              <w:rPr>
                <w:b w:val="0"/>
                <w:sz w:val="20"/>
                <w:szCs w:val="20"/>
              </w:rPr>
              <w:t>2</w:t>
            </w:r>
          </w:p>
        </w:tc>
        <w:tc>
          <w:tcPr>
            <w:tcW w:w="1870" w:type="dxa"/>
            <w:tcBorders>
              <w:bottom w:val="single" w:sz="6" w:space="0" w:color="FFFFFF" w:themeColor="background1"/>
            </w:tcBorders>
          </w:tcPr>
          <w:p w14:paraId="373182C4" w14:textId="77777777" w:rsidR="0041529F" w:rsidRPr="008719A0" w:rsidRDefault="0041529F" w:rsidP="00097633">
            <w:pPr>
              <w:cnfStyle w:val="000000000000" w:firstRow="0" w:lastRow="0" w:firstColumn="0" w:lastColumn="0" w:oddVBand="0" w:evenVBand="0" w:oddHBand="0" w:evenHBand="0" w:firstRowFirstColumn="0" w:firstRowLastColumn="0" w:lastRowFirstColumn="0" w:lastRowLastColumn="0"/>
              <w:rPr>
                <w:sz w:val="20"/>
                <w:szCs w:val="20"/>
              </w:rPr>
            </w:pPr>
          </w:p>
        </w:tc>
        <w:tc>
          <w:tcPr>
            <w:tcW w:w="1058" w:type="dxa"/>
            <w:tcBorders>
              <w:bottom w:val="single" w:sz="6" w:space="0" w:color="FFFFFF" w:themeColor="background1"/>
            </w:tcBorders>
          </w:tcPr>
          <w:p w14:paraId="017262DD" w14:textId="77777777" w:rsidR="0041529F" w:rsidRPr="008719A0" w:rsidRDefault="0041529F" w:rsidP="00097633">
            <w:pPr>
              <w:cnfStyle w:val="000000000000" w:firstRow="0" w:lastRow="0" w:firstColumn="0" w:lastColumn="0" w:oddVBand="0" w:evenVBand="0" w:oddHBand="0" w:evenHBand="0" w:firstRowFirstColumn="0" w:firstRowLastColumn="0" w:lastRowFirstColumn="0" w:lastRowLastColumn="0"/>
              <w:rPr>
                <w:sz w:val="20"/>
                <w:szCs w:val="20"/>
              </w:rPr>
            </w:pPr>
          </w:p>
        </w:tc>
        <w:tc>
          <w:tcPr>
            <w:tcW w:w="7668" w:type="dxa"/>
            <w:tcBorders>
              <w:bottom w:val="single" w:sz="6" w:space="0" w:color="FFFFFF" w:themeColor="background1"/>
            </w:tcBorders>
          </w:tcPr>
          <w:p w14:paraId="1C475A9B" w14:textId="77777777" w:rsidR="0041529F" w:rsidRPr="008719A0" w:rsidRDefault="0041529F" w:rsidP="00097633">
            <w:pPr>
              <w:cnfStyle w:val="000000000000" w:firstRow="0" w:lastRow="0" w:firstColumn="0" w:lastColumn="0" w:oddVBand="0" w:evenVBand="0" w:oddHBand="0" w:evenHBand="0" w:firstRowFirstColumn="0" w:firstRowLastColumn="0" w:lastRowFirstColumn="0" w:lastRowLastColumn="0"/>
              <w:rPr>
                <w:sz w:val="20"/>
                <w:szCs w:val="20"/>
              </w:rPr>
            </w:pPr>
          </w:p>
        </w:tc>
      </w:tr>
    </w:tbl>
    <w:p w14:paraId="54F77285" w14:textId="77777777" w:rsidR="00067DA8" w:rsidRDefault="00067DA8"/>
    <w:p w14:paraId="33F12C2A" w14:textId="77777777" w:rsidR="00A56568" w:rsidRPr="002A1FB7" w:rsidRDefault="00067DA8" w:rsidP="002A1FB7">
      <w:pPr>
        <w:pBdr>
          <w:top w:val="single" w:sz="4" w:space="1" w:color="auto"/>
          <w:left w:val="single" w:sz="4" w:space="4" w:color="auto"/>
          <w:bottom w:val="single" w:sz="4" w:space="1" w:color="auto"/>
          <w:right w:val="single" w:sz="4" w:space="4" w:color="auto"/>
        </w:pBdr>
        <w:rPr>
          <w:i/>
        </w:rPr>
      </w:pPr>
      <w:r w:rsidRPr="00F37EBC">
        <w:rPr>
          <w:i/>
        </w:rPr>
        <w:t>For complete details on the content of the approach, refer to the “</w:t>
      </w:r>
      <w:hyperlink r:id="rId14" w:history="1">
        <w:r w:rsidR="002A1FB7" w:rsidRPr="002A1FB7">
          <w:rPr>
            <w:rStyle w:val="Hyperlink"/>
            <w:i/>
          </w:rPr>
          <w:t>Define Approach</w:t>
        </w:r>
      </w:hyperlink>
      <w:r w:rsidRPr="00F37EBC">
        <w:rPr>
          <w:i/>
        </w:rPr>
        <w:t xml:space="preserve">” </w:t>
      </w:r>
      <w:r w:rsidR="002A1FB7" w:rsidRPr="00F37EBC">
        <w:rPr>
          <w:i/>
        </w:rPr>
        <w:t xml:space="preserve">process </w:t>
      </w:r>
      <w:r w:rsidRPr="00F37EBC">
        <w:rPr>
          <w:i/>
        </w:rPr>
        <w:t>located on t</w:t>
      </w:r>
      <w:r w:rsidR="002A1FB7" w:rsidRPr="00F37EBC">
        <w:rPr>
          <w:i/>
        </w:rPr>
        <w:t>he process website. The approach process includes an “</w:t>
      </w:r>
      <w:hyperlink r:id="rId15" w:anchor="ptc1/tcomp/infoPage?ContainerOid=OR%3Awt.projmgmt.admin.Project2%3A821398934&amp;oid=VR%3Awt.doc.WTDocument%3A907184739&amp;u8=1" w:history="1">
        <w:r w:rsidR="002A1FB7" w:rsidRPr="002A1FB7">
          <w:rPr>
            <w:rStyle w:val="Hyperlink"/>
            <w:i/>
          </w:rPr>
          <w:t>Approach Readiness</w:t>
        </w:r>
      </w:hyperlink>
      <w:r w:rsidR="002A1FB7" w:rsidRPr="00F37EBC">
        <w:rPr>
          <w:i/>
        </w:rPr>
        <w:t xml:space="preserve">” checklist that can be used to guide the content. </w:t>
      </w:r>
      <w:r w:rsidR="00A56568" w:rsidRPr="002A1FB7">
        <w:rPr>
          <w:i/>
        </w:rPr>
        <w:br w:type="page"/>
      </w:r>
    </w:p>
    <w:p w14:paraId="4638048D" w14:textId="77777777" w:rsidR="007263B9" w:rsidRDefault="00BE5EF0" w:rsidP="007263B9">
      <w:pPr>
        <w:pStyle w:val="Heading1"/>
      </w:pPr>
      <w:r>
        <w:t>Strategy</w:t>
      </w:r>
    </w:p>
    <w:p w14:paraId="78316628" w14:textId="77777777" w:rsidR="007263B9" w:rsidRPr="00210B25" w:rsidRDefault="00EF7315" w:rsidP="00E24D77">
      <w:pPr>
        <w:pStyle w:val="Heading2"/>
      </w:pPr>
      <w:r w:rsidRPr="00210B25">
        <w:t>Background and r</w:t>
      </w:r>
      <w:r w:rsidR="007263B9" w:rsidRPr="00210B25">
        <w:t>equirement</w:t>
      </w:r>
      <w:r w:rsidR="007660A3" w:rsidRPr="00210B25">
        <w:t>s</w:t>
      </w:r>
      <w:r w:rsidR="007263B9" w:rsidRPr="00210B25">
        <w:t>.</w:t>
      </w:r>
    </w:p>
    <w:p w14:paraId="39E459C8" w14:textId="73458E23" w:rsidR="00946256" w:rsidRDefault="00946256" w:rsidP="007263B9">
      <w:r>
        <w:t xml:space="preserve">Today the Context Based </w:t>
      </w:r>
      <w:r w:rsidR="00FE5D03">
        <w:t>Agreements can</w:t>
      </w:r>
      <w:r>
        <w:t xml:space="preserve"> be created on </w:t>
      </w:r>
      <w:r w:rsidR="00FE5D03">
        <w:t>any context,</w:t>
      </w:r>
      <w:r>
        <w:t xml:space="preserve"> For example on a product context or </w:t>
      </w:r>
      <w:r w:rsidR="00FE5D03">
        <w:t>project or</w:t>
      </w:r>
      <w:r>
        <w:t xml:space="preserve"> organization.  The Agreement will be </w:t>
      </w:r>
      <w:r w:rsidR="00FE5D03">
        <w:t>applied to</w:t>
      </w:r>
      <w:r>
        <w:t xml:space="preserve"> all the objects inside the </w:t>
      </w:r>
      <w:r w:rsidR="00FE5D03">
        <w:t>container,</w:t>
      </w:r>
      <w:r>
        <w:t xml:space="preserve"> where it is </w:t>
      </w:r>
      <w:r w:rsidR="00FE5D03">
        <w:t>created.</w:t>
      </w:r>
    </w:p>
    <w:p w14:paraId="0910F89B" w14:textId="70830F0E" w:rsidR="00946256" w:rsidRDefault="00946256" w:rsidP="007263B9">
      <w:r>
        <w:t xml:space="preserve">It is challenging, for the customers who are having 1000s of contexts (Either projects or products or libraries etc.,) where similar kind of agreement is to be created at multiple contexts. In this case </w:t>
      </w:r>
      <w:r w:rsidR="00FE5D03">
        <w:t>creation,</w:t>
      </w:r>
      <w:r>
        <w:t xml:space="preserve"> </w:t>
      </w:r>
      <w:r w:rsidR="00FE5D03">
        <w:t>maintaining of</w:t>
      </w:r>
      <w:r>
        <w:t xml:space="preserve"> numerous similar agreements is also very hard. </w:t>
      </w:r>
    </w:p>
    <w:p w14:paraId="5C0F41EB" w14:textId="5E0F7C24" w:rsidR="00946256" w:rsidRDefault="00946256" w:rsidP="007263B9">
      <w:r>
        <w:t xml:space="preserve">The goal of this Release theme is to provide a </w:t>
      </w:r>
      <w:r w:rsidR="00B562A3">
        <w:t xml:space="preserve">provision to create </w:t>
      </w:r>
      <w:r w:rsidR="00FE5D03">
        <w:t>a Multi</w:t>
      </w:r>
      <w:r w:rsidR="00EF75F5">
        <w:t xml:space="preserve"> </w:t>
      </w:r>
      <w:r w:rsidR="00FE5D03">
        <w:t>Context</w:t>
      </w:r>
      <w:r w:rsidR="00EF75F5">
        <w:t xml:space="preserve"> </w:t>
      </w:r>
      <w:r w:rsidR="00FE5D03">
        <w:t>Based</w:t>
      </w:r>
      <w:r w:rsidR="00EF75F5">
        <w:t xml:space="preserve"> </w:t>
      </w:r>
      <w:r w:rsidR="00F60CAC">
        <w:t>Agreement objects for</w:t>
      </w:r>
      <w:r w:rsidR="00B562A3">
        <w:t xml:space="preserve"> the </w:t>
      </w:r>
      <w:r w:rsidR="00FE5D03">
        <w:t>user,</w:t>
      </w:r>
      <w:r w:rsidR="00B562A3">
        <w:t xml:space="preserve"> where a </w:t>
      </w:r>
      <w:r w:rsidR="00FE5D03">
        <w:t>single agreement</w:t>
      </w:r>
      <w:r w:rsidR="00B562A3">
        <w:t xml:space="preserve"> </w:t>
      </w:r>
      <w:r w:rsidR="00FE5D03">
        <w:t>instance can</w:t>
      </w:r>
      <w:r w:rsidR="00B562A3">
        <w:t xml:space="preserve"> be </w:t>
      </w:r>
      <w:r w:rsidR="00FE5D03">
        <w:t xml:space="preserve">applied </w:t>
      </w:r>
      <w:r w:rsidR="00F60CAC">
        <w:t xml:space="preserve">to </w:t>
      </w:r>
      <w:r w:rsidR="00FE5D03">
        <w:t>multiple</w:t>
      </w:r>
      <w:r w:rsidR="00B562A3">
        <w:t xml:space="preserve"> contexts.</w:t>
      </w:r>
    </w:p>
    <w:p w14:paraId="0EA829B6" w14:textId="5F23F6A9" w:rsidR="00B562A3" w:rsidRDefault="00B562A3" w:rsidP="007263B9">
      <w:r>
        <w:t xml:space="preserve">This new </w:t>
      </w:r>
      <w:r w:rsidR="00FE5D03">
        <w:t>feature should</w:t>
      </w:r>
      <w:r>
        <w:t xml:space="preserve"> take care of all below listed </w:t>
      </w:r>
      <w:r w:rsidR="00FE5D03">
        <w:t>functionalities:</w:t>
      </w:r>
    </w:p>
    <w:p w14:paraId="330632B9" w14:textId="1A748B75" w:rsidR="00B562A3" w:rsidRDefault="00F71BCC" w:rsidP="00F71BCC">
      <w:pPr>
        <w:pStyle w:val="ListParagraph"/>
        <w:numPr>
          <w:ilvl w:val="0"/>
          <w:numId w:val="26"/>
        </w:numPr>
      </w:pPr>
      <w:r>
        <w:t xml:space="preserve">Agreement UI Operations – </w:t>
      </w:r>
      <w:r w:rsidR="00FE5D03">
        <w:t>Create,</w:t>
      </w:r>
      <w:r>
        <w:t xml:space="preserve"> </w:t>
      </w:r>
      <w:r w:rsidR="00FE5D03">
        <w:t>Edit,</w:t>
      </w:r>
      <w:r>
        <w:t xml:space="preserve"> View </w:t>
      </w:r>
    </w:p>
    <w:p w14:paraId="3EF2E591" w14:textId="1F0A266A" w:rsidR="00B562A3" w:rsidRDefault="00B562A3" w:rsidP="00F71BCC">
      <w:pPr>
        <w:pStyle w:val="ListParagraph"/>
        <w:numPr>
          <w:ilvl w:val="0"/>
          <w:numId w:val="26"/>
        </w:numPr>
      </w:pPr>
      <w:r>
        <w:t>Related Agreements View</w:t>
      </w:r>
    </w:p>
    <w:p w14:paraId="637079DC" w14:textId="6148F9C7" w:rsidR="00F71BCC" w:rsidRDefault="00F71BCC" w:rsidP="00F71BCC">
      <w:pPr>
        <w:pStyle w:val="ListParagraph"/>
        <w:numPr>
          <w:ilvl w:val="0"/>
          <w:numId w:val="26"/>
        </w:numPr>
      </w:pPr>
      <w:r>
        <w:t>Access</w:t>
      </w:r>
      <w:r w:rsidR="008C0224">
        <w:t xml:space="preserve"> </w:t>
      </w:r>
      <w:r>
        <w:t xml:space="preserve">Permission check </w:t>
      </w:r>
      <w:r w:rsidR="00E55781">
        <w:t>API (</w:t>
      </w:r>
      <w:r w:rsidR="008C0224">
        <w:t>has Access)</w:t>
      </w:r>
    </w:p>
    <w:p w14:paraId="47A324BA" w14:textId="73BADC1E" w:rsidR="00456E9A" w:rsidRDefault="00456E9A" w:rsidP="00F71BCC">
      <w:pPr>
        <w:pStyle w:val="ListParagraph"/>
        <w:numPr>
          <w:ilvl w:val="0"/>
          <w:numId w:val="26"/>
        </w:numPr>
      </w:pPr>
      <w:r>
        <w:t>Update Cache</w:t>
      </w:r>
    </w:p>
    <w:p w14:paraId="1B2614B7" w14:textId="433D046A" w:rsidR="00F71BCC" w:rsidRPr="00456E9A" w:rsidRDefault="000F1BC6" w:rsidP="00E24D77">
      <w:pPr>
        <w:pStyle w:val="Heading2"/>
        <w:rPr>
          <w:ins w:id="1" w:author="Ghiya, Pritam" w:date="2017-11-09T12:43:00Z"/>
          <w:color w:val="auto"/>
        </w:rPr>
      </w:pPr>
      <w:ins w:id="2" w:author="Ghiya, Pritam" w:date="2017-11-09T12:43:00Z">
        <w:r w:rsidRPr="00456E9A">
          <w:rPr>
            <w:color w:val="auto"/>
          </w:rPr>
          <w:t>Existing behavior:</w:t>
        </w:r>
      </w:ins>
    </w:p>
    <w:p w14:paraId="16DF34FF" w14:textId="09130AB3" w:rsidR="000F1BC6" w:rsidRPr="00456E9A" w:rsidRDefault="000F1BC6">
      <w:pPr>
        <w:pStyle w:val="ListParagraph"/>
        <w:numPr>
          <w:ilvl w:val="0"/>
          <w:numId w:val="36"/>
        </w:numPr>
        <w:rPr>
          <w:ins w:id="3" w:author="Ghiya, Pritam" w:date="2017-11-09T12:45:00Z"/>
          <w:b/>
          <w:sz w:val="28"/>
          <w:szCs w:val="28"/>
          <w:rPrChange w:id="4" w:author="Ghiya, Pritam" w:date="2017-11-09T12:45:00Z">
            <w:rPr>
              <w:ins w:id="5" w:author="Ghiya, Pritam" w:date="2017-11-09T12:45:00Z"/>
            </w:rPr>
          </w:rPrChange>
        </w:rPr>
        <w:pPrChange w:id="6" w:author="Ghiya, Pritam" w:date="2017-11-09T12:45:00Z">
          <w:pPr/>
        </w:pPrChange>
      </w:pPr>
      <w:ins w:id="7" w:author="Ghiya, Pritam" w:date="2017-11-09T12:43:00Z">
        <w:r w:rsidRPr="00456E9A">
          <w:t>Context Based Agreement points to single context.</w:t>
        </w:r>
      </w:ins>
      <w:r w:rsidR="001D5C35" w:rsidRPr="00456E9A">
        <w:t xml:space="preserve"> It applies to all the objects present in that context.</w:t>
      </w:r>
    </w:p>
    <w:p w14:paraId="04EC6402" w14:textId="0B5EBEA2" w:rsidR="005A35FC" w:rsidRPr="00456E9A" w:rsidRDefault="005A35FC">
      <w:pPr>
        <w:pStyle w:val="ListParagraph"/>
        <w:numPr>
          <w:ilvl w:val="0"/>
          <w:numId w:val="36"/>
        </w:numPr>
        <w:rPr>
          <w:b/>
          <w:sz w:val="28"/>
          <w:szCs w:val="28"/>
        </w:rPr>
        <w:pPrChange w:id="8" w:author="Ghiya, Pritam" w:date="2017-11-09T12:45:00Z">
          <w:pPr/>
        </w:pPrChange>
      </w:pPr>
      <w:ins w:id="9" w:author="Ghiya, Pritam" w:date="2017-11-09T12:45:00Z">
        <w:r w:rsidRPr="00456E9A">
          <w:t xml:space="preserve">The context information is not </w:t>
        </w:r>
      </w:ins>
      <w:ins w:id="10" w:author="Ghiya, Pritam" w:date="2017-11-09T12:47:00Z">
        <w:r w:rsidRPr="00456E9A">
          <w:t>explicitly</w:t>
        </w:r>
      </w:ins>
      <w:ins w:id="11" w:author="Ghiya, Pritam" w:date="2017-11-09T12:45:00Z">
        <w:r w:rsidRPr="00456E9A">
          <w:t xml:space="preserve"> stored in database. The </w:t>
        </w:r>
      </w:ins>
      <w:ins w:id="12" w:author="Ghiya, Pritam" w:date="2017-11-09T12:46:00Z">
        <w:r w:rsidRPr="00456E9A">
          <w:t>context where this agreement gets created is considered as the authorized context for context based ag</w:t>
        </w:r>
      </w:ins>
      <w:ins w:id="13" w:author="Ghiya, Pritam" w:date="2017-11-09T12:47:00Z">
        <w:r w:rsidRPr="00456E9A">
          <w:t>r</w:t>
        </w:r>
      </w:ins>
      <w:ins w:id="14" w:author="Ghiya, Pritam" w:date="2017-11-09T12:46:00Z">
        <w:r w:rsidRPr="00456E9A">
          <w:t>eement.</w:t>
        </w:r>
      </w:ins>
    </w:p>
    <w:p w14:paraId="4CC3FD41" w14:textId="6785E0C5" w:rsidR="001E1B90" w:rsidRPr="00456E9A" w:rsidRDefault="001E1B90" w:rsidP="001E1B90">
      <w:pPr>
        <w:pStyle w:val="ListParagraph"/>
        <w:numPr>
          <w:ilvl w:val="0"/>
          <w:numId w:val="36"/>
        </w:numPr>
        <w:rPr>
          <w:b/>
          <w:sz w:val="28"/>
          <w:szCs w:val="28"/>
        </w:rPr>
      </w:pPr>
      <w:r w:rsidRPr="00456E9A">
        <w:t>Access permission check looks only for the container of the agreement and compares that with the object container.</w:t>
      </w:r>
    </w:p>
    <w:p w14:paraId="1CB6CA11" w14:textId="71E1F824" w:rsidR="00051745" w:rsidRPr="00456E9A" w:rsidRDefault="001C2F23" w:rsidP="00E24D77">
      <w:pPr>
        <w:pStyle w:val="Heading2"/>
        <w:rPr>
          <w:color w:val="auto"/>
        </w:rPr>
      </w:pPr>
      <w:r w:rsidRPr="00456E9A">
        <w:rPr>
          <w:color w:val="auto"/>
        </w:rPr>
        <w:t>Proposed solution</w:t>
      </w:r>
      <w:r w:rsidR="00F71BCC" w:rsidRPr="00456E9A">
        <w:rPr>
          <w:color w:val="auto"/>
        </w:rPr>
        <w:t>:</w:t>
      </w:r>
    </w:p>
    <w:p w14:paraId="14050569" w14:textId="591E03EA" w:rsidR="00EF75F5" w:rsidRPr="00456E9A" w:rsidRDefault="00472A7B" w:rsidP="00456E9A">
      <w:pPr>
        <w:pStyle w:val="ListParagraph"/>
        <w:numPr>
          <w:ilvl w:val="0"/>
          <w:numId w:val="37"/>
        </w:numPr>
        <w:rPr>
          <w:ins w:id="15" w:author="Ghiya, Pritam" w:date="2017-11-09T12:49:00Z"/>
        </w:rPr>
        <w:pPrChange w:id="16" w:author="Ghiya, Pritam" w:date="2017-11-09T12:49:00Z">
          <w:pPr/>
        </w:pPrChange>
      </w:pPr>
      <w:r w:rsidRPr="00456E9A">
        <w:t xml:space="preserve">Context Based Agreement </w:t>
      </w:r>
      <w:ins w:id="17" w:author="Ghiya, Pritam" w:date="2017-11-09T12:48:00Z">
        <w:r w:rsidR="00603487" w:rsidRPr="00456E9A">
          <w:t xml:space="preserve">will </w:t>
        </w:r>
      </w:ins>
      <w:r w:rsidR="00F60CAC" w:rsidRPr="00456E9A">
        <w:t xml:space="preserve">hold </w:t>
      </w:r>
      <w:r w:rsidRPr="00456E9A">
        <w:t>multiple contexts</w:t>
      </w:r>
      <w:del w:id="18" w:author="Ghiya, Pritam" w:date="2017-11-09T12:48:00Z">
        <w:r w:rsidRPr="00456E9A" w:rsidDel="00603487">
          <w:delText xml:space="preserve"> </w:delText>
        </w:r>
      </w:del>
      <w:r w:rsidRPr="00456E9A">
        <w:t xml:space="preserve">. </w:t>
      </w:r>
      <w:r w:rsidR="001D5C35" w:rsidRPr="00456E9A">
        <w:t>It will be applicable to all the objects of the selected contexts.</w:t>
      </w:r>
    </w:p>
    <w:p w14:paraId="0A06E91F" w14:textId="39A3E78C" w:rsidR="00603487" w:rsidRPr="00456E9A" w:rsidRDefault="00603487" w:rsidP="00456E9A">
      <w:pPr>
        <w:pStyle w:val="ListParagraph"/>
        <w:numPr>
          <w:ilvl w:val="0"/>
          <w:numId w:val="37"/>
        </w:numPr>
        <w:rPr>
          <w:b/>
        </w:rPr>
      </w:pPr>
      <w:ins w:id="19" w:author="Ghiya, Pritam" w:date="2017-11-09T12:49:00Z">
        <w:r w:rsidRPr="00456E9A">
          <w:t>The Authorized contexts will be persisted in DB as Authorized Agreement Objects.</w:t>
        </w:r>
      </w:ins>
    </w:p>
    <w:p w14:paraId="0636BAFF" w14:textId="3DC9335B" w:rsidR="001E1B90" w:rsidRPr="00456E9A" w:rsidRDefault="001E1B90" w:rsidP="00456E9A">
      <w:pPr>
        <w:pStyle w:val="ListParagraph"/>
        <w:numPr>
          <w:ilvl w:val="0"/>
          <w:numId w:val="37"/>
        </w:numPr>
        <w:rPr>
          <w:b/>
        </w:rPr>
      </w:pPr>
      <w:r w:rsidRPr="00456E9A">
        <w:t xml:space="preserve">Access permission check will look for the container of the agreement for single context agreement and authorized contexts for multi context agreements. </w:t>
      </w:r>
      <w:r w:rsidR="007C7099" w:rsidRPr="00456E9A">
        <w:t>These both type of agreement will coexist. Hence there is no need of any migrator.</w:t>
      </w:r>
    </w:p>
    <w:p w14:paraId="6AC3F4C3" w14:textId="5E66F9FB" w:rsidR="00456E9A" w:rsidRPr="00456E9A" w:rsidRDefault="00456E9A" w:rsidP="00456E9A">
      <w:pPr>
        <w:pStyle w:val="ListParagraph"/>
        <w:numPr>
          <w:ilvl w:val="0"/>
          <w:numId w:val="37"/>
        </w:numPr>
        <w:rPr>
          <w:b/>
        </w:rPr>
      </w:pPr>
      <w:r>
        <w:t xml:space="preserve">While </w:t>
      </w:r>
      <w:r w:rsidRPr="00456E9A">
        <w:t xml:space="preserve">creating context based agreement, search result will show all sub contexts of current context. User will have to pick up all applicable contexts. Current context will be preselected in applicable contexts table. </w:t>
      </w:r>
      <w:r w:rsidRPr="00456E9A">
        <w:rPr>
          <w:i/>
          <w:u w:val="single"/>
        </w:rPr>
        <w:t>This is currently not decided whether the pre-selected checkbox will be read-only or could be editable.</w:t>
      </w:r>
    </w:p>
    <w:p w14:paraId="230D39D2" w14:textId="4306C8F0" w:rsidR="00B7120C" w:rsidRPr="00456E9A" w:rsidRDefault="00456E9A" w:rsidP="00D11811">
      <w:pPr>
        <w:pStyle w:val="ListParagraph"/>
        <w:numPr>
          <w:ilvl w:val="0"/>
          <w:numId w:val="37"/>
        </w:numPr>
      </w:pPr>
      <w:r>
        <w:t xml:space="preserve">Info </w:t>
      </w:r>
      <w:r w:rsidRPr="00456E9A">
        <w:t>page of context based agreement will list contexts in new tab called “Authorized Contexts”.</w:t>
      </w:r>
    </w:p>
    <w:p w14:paraId="16FA7FCF" w14:textId="77777777" w:rsidR="001E1B90" w:rsidRDefault="001E1B90" w:rsidP="001E1B90">
      <w:pPr>
        <w:pStyle w:val="ListParagraph"/>
      </w:pPr>
    </w:p>
    <w:p w14:paraId="74E2C84F" w14:textId="77777777" w:rsidR="002D3F92" w:rsidRPr="002D3F92" w:rsidRDefault="00877B4B" w:rsidP="00D17328">
      <w:pPr>
        <w:pStyle w:val="ListParagraph"/>
        <w:numPr>
          <w:ilvl w:val="0"/>
          <w:numId w:val="20"/>
        </w:numPr>
      </w:pPr>
      <w:r w:rsidRPr="003A2711">
        <w:rPr>
          <w:b/>
        </w:rPr>
        <w:t xml:space="preserve">Agreement UI Operations:       </w:t>
      </w:r>
    </w:p>
    <w:p w14:paraId="79A2C9C5" w14:textId="2A9A19F6" w:rsidR="00877B4B" w:rsidRDefault="00877B4B" w:rsidP="002D3F92">
      <w:pPr>
        <w:pStyle w:val="ListParagraph"/>
      </w:pPr>
      <w:r w:rsidRPr="003A2711">
        <w:rPr>
          <w:b/>
        </w:rPr>
        <w:t xml:space="preserve">        </w:t>
      </w:r>
      <w:r w:rsidR="00B80BE8">
        <w:t xml:space="preserve"> </w:t>
      </w:r>
    </w:p>
    <w:p w14:paraId="18C43E7D" w14:textId="3A3B1B48" w:rsidR="00B80BE8" w:rsidRDefault="00B80BE8" w:rsidP="002052BC">
      <w:pPr>
        <w:pStyle w:val="ListParagraph"/>
        <w:numPr>
          <w:ilvl w:val="0"/>
          <w:numId w:val="28"/>
        </w:numPr>
      </w:pPr>
      <w:r>
        <w:t>Create Agreement</w:t>
      </w:r>
    </w:p>
    <w:p w14:paraId="0EDBF39D" w14:textId="11C59602" w:rsidR="00B80BE8" w:rsidRDefault="00E24D77" w:rsidP="002052BC">
      <w:pPr>
        <w:pStyle w:val="ListParagraph"/>
        <w:ind w:left="1800"/>
      </w:pPr>
      <w:r>
        <w:t>In the N</w:t>
      </w:r>
      <w:r w:rsidR="00B80BE8">
        <w:t xml:space="preserve">ew Agreement </w:t>
      </w:r>
      <w:r>
        <w:t>w</w:t>
      </w:r>
      <w:r w:rsidR="003C3E23">
        <w:t>indow,</w:t>
      </w:r>
      <w:r w:rsidR="00B80BE8">
        <w:t xml:space="preserve"> the subtabs vary depending on the type of </w:t>
      </w:r>
      <w:r w:rsidR="003C3E23">
        <w:t>agreement.</w:t>
      </w:r>
      <w:r w:rsidR="00B80BE8">
        <w:t xml:space="preserve"> </w:t>
      </w:r>
    </w:p>
    <w:p w14:paraId="47FF5D31" w14:textId="641879DB" w:rsidR="00B80BE8" w:rsidRDefault="000171D7" w:rsidP="002052BC">
      <w:pPr>
        <w:pStyle w:val="ListParagraph"/>
        <w:ind w:left="1800"/>
      </w:pPr>
      <w:r>
        <w:t>Fo</w:t>
      </w:r>
      <w:r w:rsidR="00B80BE8">
        <w:t>r the</w:t>
      </w:r>
      <w:r>
        <w:t xml:space="preserve"> </w:t>
      </w:r>
      <w:r w:rsidR="00B80BE8">
        <w:t>Context</w:t>
      </w:r>
      <w:r w:rsidR="00482053">
        <w:t xml:space="preserve"> </w:t>
      </w:r>
      <w:r w:rsidR="00B80BE8">
        <w:t xml:space="preserve">Based </w:t>
      </w:r>
      <w:r w:rsidR="003C3E23">
        <w:t>Agreement, there</w:t>
      </w:r>
      <w:r w:rsidR="00B80BE8">
        <w:t xml:space="preserve"> should be a </w:t>
      </w:r>
      <w:r w:rsidR="005048EF">
        <w:t xml:space="preserve">new </w:t>
      </w:r>
      <w:r w:rsidR="00324123">
        <w:t>tab</w:t>
      </w:r>
      <w:r w:rsidR="00B80BE8">
        <w:t xml:space="preserve"> for selecting authorized contexts</w:t>
      </w:r>
      <w:r w:rsidR="005048EF">
        <w:t xml:space="preserve"> with a context p</w:t>
      </w:r>
      <w:r>
        <w:t>icker</w:t>
      </w:r>
      <w:r w:rsidR="00B80BE8">
        <w:t xml:space="preserve">. This window should display all </w:t>
      </w:r>
      <w:r w:rsidR="005048EF">
        <w:t>sub</w:t>
      </w:r>
      <w:r w:rsidR="00B80BE8">
        <w:t xml:space="preserve"> contexts for the user to multi </w:t>
      </w:r>
      <w:r w:rsidR="003C3E23">
        <w:t>select.</w:t>
      </w:r>
      <w:r w:rsidR="00F60CAC">
        <w:t xml:space="preserve"> In the context picker current context should be pre-selected. T</w:t>
      </w:r>
      <w:r w:rsidR="00B80BE8">
        <w:t xml:space="preserve">hese Selected context objects should be saved in DB as Authorized </w:t>
      </w:r>
      <w:r w:rsidR="003C3E23">
        <w:t>Objects.</w:t>
      </w:r>
    </w:p>
    <w:p w14:paraId="55FB570E" w14:textId="59252814" w:rsidR="00B80BE8" w:rsidRDefault="00B80BE8" w:rsidP="002052BC">
      <w:pPr>
        <w:pStyle w:val="ListParagraph"/>
        <w:numPr>
          <w:ilvl w:val="0"/>
          <w:numId w:val="28"/>
        </w:numPr>
      </w:pPr>
      <w:r>
        <w:t>Edit Agreement</w:t>
      </w:r>
    </w:p>
    <w:p w14:paraId="7B4B78D5" w14:textId="44E47E9A" w:rsidR="00B80BE8" w:rsidRDefault="00B80BE8" w:rsidP="002052BC">
      <w:pPr>
        <w:pStyle w:val="ListParagraph"/>
        <w:ind w:left="2160"/>
      </w:pPr>
      <w:r>
        <w:t xml:space="preserve">The Edit Agreement Window </w:t>
      </w:r>
      <w:r w:rsidR="00A51AF6">
        <w:t>will allow editing of the selected contexts</w:t>
      </w:r>
      <w:r w:rsidR="000171D7">
        <w:t>.</w:t>
      </w:r>
      <w:r w:rsidR="007A5AF0">
        <w:t xml:space="preserve"> </w:t>
      </w:r>
      <w:r w:rsidR="00DA1865">
        <w:t xml:space="preserve">The editing of any existing single context agreement should convert to multi-context agreement. </w:t>
      </w:r>
      <w:r w:rsidR="00EF11B3">
        <w:t>Respective cache should also get updated.</w:t>
      </w:r>
      <w:r w:rsidR="007A5AF0">
        <w:t xml:space="preserve">    </w:t>
      </w:r>
    </w:p>
    <w:p w14:paraId="6DEE3049" w14:textId="448539EC" w:rsidR="00B80BE8" w:rsidRDefault="00B80BE8" w:rsidP="002052BC">
      <w:pPr>
        <w:pStyle w:val="ListParagraph"/>
        <w:numPr>
          <w:ilvl w:val="0"/>
          <w:numId w:val="28"/>
        </w:numPr>
      </w:pPr>
      <w:r>
        <w:t>View Agreement</w:t>
      </w:r>
    </w:p>
    <w:p w14:paraId="132BDD78" w14:textId="239A96B6" w:rsidR="00EA1A32" w:rsidRDefault="003A2711" w:rsidP="002052BC">
      <w:pPr>
        <w:pStyle w:val="ListParagraph"/>
        <w:ind w:left="1800"/>
      </w:pPr>
      <w:r>
        <w:t xml:space="preserve">In current implementation for Context based agreement, </w:t>
      </w:r>
      <w:r w:rsidR="003A65B9">
        <w:t xml:space="preserve">it has two </w:t>
      </w:r>
      <w:r w:rsidR="00B80BE8">
        <w:t>tabs</w:t>
      </w:r>
      <w:r w:rsidR="00B7120C">
        <w:t>:</w:t>
      </w:r>
      <w:r w:rsidR="00B80BE8">
        <w:t xml:space="preserve"> </w:t>
      </w:r>
      <w:r w:rsidR="003A65B9">
        <w:t>Details &amp; Authorized Participant</w:t>
      </w:r>
      <w:r w:rsidR="00B80BE8">
        <w:t>.</w:t>
      </w:r>
      <w:r w:rsidR="00D82B88">
        <w:t xml:space="preserve"> We will add</w:t>
      </w:r>
      <w:r w:rsidR="00EA1A32">
        <w:t xml:space="preserve"> a new Tab </w:t>
      </w:r>
      <w:r w:rsidR="007A5AF0">
        <w:t>“</w:t>
      </w:r>
      <w:r w:rsidR="00EA1A32">
        <w:t xml:space="preserve">Authorized </w:t>
      </w:r>
      <w:r w:rsidR="007A5AF0">
        <w:t>C</w:t>
      </w:r>
      <w:r w:rsidR="00632851">
        <w:t>ontexts</w:t>
      </w:r>
      <w:r w:rsidR="007A5AF0">
        <w:t>”</w:t>
      </w:r>
      <w:r w:rsidR="00E01F1C">
        <w:t>- For Context Based Agreements</w:t>
      </w:r>
      <w:r w:rsidR="00632851">
        <w:t>.</w:t>
      </w:r>
      <w:r w:rsidR="00E01F1C">
        <w:t xml:space="preserve"> </w:t>
      </w:r>
      <w:r w:rsidR="00D82B88">
        <w:t>In case of existing single context agreement, it will list the current context, whereas for multi-context agreement all the respective context will be listing in this table.</w:t>
      </w:r>
      <w:r w:rsidR="00EA1A32">
        <w:t xml:space="preserve">         </w:t>
      </w:r>
    </w:p>
    <w:p w14:paraId="70475F76" w14:textId="77777777" w:rsidR="00EA1A32" w:rsidRDefault="00EA1A32" w:rsidP="002052BC">
      <w:pPr>
        <w:pStyle w:val="ListParagraph"/>
        <w:ind w:left="1800"/>
      </w:pPr>
    </w:p>
    <w:p w14:paraId="3BB2416D" w14:textId="2130E60A" w:rsidR="00EA1A32" w:rsidRDefault="00877B4B" w:rsidP="002052BC">
      <w:pPr>
        <w:pStyle w:val="ListParagraph"/>
        <w:numPr>
          <w:ilvl w:val="0"/>
          <w:numId w:val="20"/>
        </w:numPr>
        <w:rPr>
          <w:b/>
        </w:rPr>
      </w:pPr>
      <w:r>
        <w:rPr>
          <w:b/>
        </w:rPr>
        <w:t>Relate</w:t>
      </w:r>
      <w:r w:rsidR="00E33BA0">
        <w:rPr>
          <w:b/>
        </w:rPr>
        <w:t>d</w:t>
      </w:r>
      <w:r>
        <w:rPr>
          <w:b/>
        </w:rPr>
        <w:t xml:space="preserve"> Agreements </w:t>
      </w:r>
      <w:r w:rsidR="00632851">
        <w:rPr>
          <w:b/>
        </w:rPr>
        <w:t>View:</w:t>
      </w:r>
    </w:p>
    <w:p w14:paraId="4EA7E07E" w14:textId="3B2B65A7" w:rsidR="00E24D77" w:rsidRPr="002052BC" w:rsidRDefault="00B7120C" w:rsidP="002D3F92">
      <w:pPr>
        <w:ind w:left="720"/>
        <w:rPr>
          <w:b/>
        </w:rPr>
      </w:pPr>
      <w:r w:rsidRPr="00B7120C">
        <w:t xml:space="preserve">For the object, its context will be fetched and the corresponding multi and single context agreements will be shown </w:t>
      </w:r>
      <w:r>
        <w:t>in</w:t>
      </w:r>
      <w:r w:rsidR="00EA1A32" w:rsidRPr="002052BC">
        <w:t xml:space="preserve"> Related Ag</w:t>
      </w:r>
      <w:r w:rsidR="002052BC">
        <w:t>reements table on the object information page</w:t>
      </w:r>
      <w:r>
        <w:t>.</w:t>
      </w:r>
      <w:r w:rsidR="002052BC">
        <w:t xml:space="preserve"> </w:t>
      </w:r>
    </w:p>
    <w:p w14:paraId="4F154806" w14:textId="0AE78153" w:rsidR="00F71BCC" w:rsidRDefault="00877B4B" w:rsidP="00051745">
      <w:pPr>
        <w:pStyle w:val="ListParagraph"/>
        <w:numPr>
          <w:ilvl w:val="0"/>
          <w:numId w:val="20"/>
        </w:numPr>
        <w:rPr>
          <w:b/>
        </w:rPr>
      </w:pPr>
      <w:r>
        <w:rPr>
          <w:b/>
        </w:rPr>
        <w:t xml:space="preserve">Access Permission check </w:t>
      </w:r>
      <w:r w:rsidR="00632851">
        <w:rPr>
          <w:b/>
        </w:rPr>
        <w:t>API:</w:t>
      </w:r>
    </w:p>
    <w:p w14:paraId="6E5915D5" w14:textId="77777777" w:rsidR="002D3F92" w:rsidRDefault="002D3F92" w:rsidP="002D3F92">
      <w:pPr>
        <w:pStyle w:val="ListParagraph"/>
        <w:rPr>
          <w:b/>
        </w:rPr>
      </w:pPr>
    </w:p>
    <w:p w14:paraId="281F8336" w14:textId="0BC407DF" w:rsidR="006F4EF7" w:rsidRDefault="00704EAD" w:rsidP="002052BC">
      <w:pPr>
        <w:pStyle w:val="ListParagraph"/>
      </w:pPr>
      <w:r>
        <w:t>Access permission check will look for the container of the agreement for single context agreement and authorized contexts for multi context agreements.</w:t>
      </w:r>
    </w:p>
    <w:p w14:paraId="7A6EA104" w14:textId="77777777" w:rsidR="002D3F92" w:rsidRDefault="002D3F92" w:rsidP="002052BC">
      <w:pPr>
        <w:pStyle w:val="ListParagraph"/>
      </w:pPr>
    </w:p>
    <w:p w14:paraId="2544CDBB" w14:textId="77777777" w:rsidR="00F17F58" w:rsidRDefault="002D3F92" w:rsidP="002D3F92">
      <w:pPr>
        <w:pStyle w:val="ListParagraph"/>
        <w:numPr>
          <w:ilvl w:val="0"/>
          <w:numId w:val="20"/>
        </w:numPr>
        <w:rPr>
          <w:b/>
        </w:rPr>
      </w:pPr>
      <w:r>
        <w:rPr>
          <w:b/>
        </w:rPr>
        <w:t>Cache Update</w:t>
      </w:r>
      <w:r w:rsidRPr="002D3F92">
        <w:rPr>
          <w:b/>
        </w:rPr>
        <w:t>:</w:t>
      </w:r>
    </w:p>
    <w:p w14:paraId="3422F76B" w14:textId="215DC46A" w:rsidR="002D3F92" w:rsidRDefault="002D3F92" w:rsidP="00F17F58">
      <w:pPr>
        <w:pStyle w:val="ListParagraph"/>
        <w:rPr>
          <w:b/>
        </w:rPr>
      </w:pPr>
      <w:r w:rsidRPr="002D3F92">
        <w:rPr>
          <w:b/>
        </w:rPr>
        <w:t xml:space="preserve"> </w:t>
      </w:r>
    </w:p>
    <w:p w14:paraId="4ED574A4" w14:textId="1F61D453" w:rsidR="002D3F92" w:rsidRPr="002D3F92" w:rsidRDefault="002D3F92" w:rsidP="002D3F92">
      <w:pPr>
        <w:pStyle w:val="ListParagraph"/>
      </w:pPr>
      <w:r w:rsidRPr="002D3F92">
        <w:t>There will be change in the existing cache mechanism but no impact to cache size.</w:t>
      </w:r>
    </w:p>
    <w:p w14:paraId="2758E7D6" w14:textId="6102ED62" w:rsidR="002052BC" w:rsidRDefault="002D3F92" w:rsidP="002052BC">
      <w:pPr>
        <w:pStyle w:val="ListParagraph"/>
      </w:pPr>
      <w:r>
        <w:t>T</w:t>
      </w:r>
      <w:r w:rsidR="006F4EF7">
        <w:t>he way we store the meta data in Tier-3 cache</w:t>
      </w:r>
      <w:r>
        <w:t xml:space="preserve"> will be changed to accommodate multi-context references as well</w:t>
      </w:r>
      <w:r w:rsidR="006F4EF7">
        <w:t xml:space="preserve">. A List variable to store the respective contextReferences will be added in AgreementMetaDataCachecAuthVersionRange.java which will be used while storing multiple contextReferences in cache. During get call, instead of referring getContainerOid from </w:t>
      </w:r>
      <w:r w:rsidR="006F4EF7" w:rsidRPr="006F4EF7">
        <w:t>AgreementMetaDataCacheEntry.java</w:t>
      </w:r>
      <w:r w:rsidR="006F4EF7">
        <w:t>, the list from AgreementMetaDataCachecAuthVersionRange.java will be referred to get all the contextLis</w:t>
      </w:r>
      <w:r w:rsidR="00F17F58">
        <w:t>t associated with the Agreement.</w:t>
      </w:r>
    </w:p>
    <w:p w14:paraId="673BE457" w14:textId="77777777" w:rsidR="002052BC" w:rsidRPr="002052BC" w:rsidRDefault="002052BC" w:rsidP="002052BC">
      <w:pPr>
        <w:pStyle w:val="ListParagraph"/>
      </w:pPr>
    </w:p>
    <w:p w14:paraId="7B471C40" w14:textId="77777777" w:rsidR="00E302C6" w:rsidRDefault="00E302C6" w:rsidP="00204B2F">
      <w:pPr>
        <w:pStyle w:val="ListParagraph"/>
        <w:numPr>
          <w:ilvl w:val="0"/>
          <w:numId w:val="20"/>
        </w:numPr>
        <w:rPr>
          <w:b/>
        </w:rPr>
      </w:pPr>
      <w:r>
        <w:rPr>
          <w:b/>
        </w:rPr>
        <w:t xml:space="preserve">Components: </w:t>
      </w:r>
    </w:p>
    <w:p w14:paraId="7213B92F" w14:textId="77777777" w:rsidR="00E302C6" w:rsidRPr="00E302C6" w:rsidRDefault="00E302C6" w:rsidP="00E302C6">
      <w:pPr>
        <w:pStyle w:val="ListParagraph"/>
        <w:ind w:left="360"/>
        <w:rPr>
          <w:b/>
        </w:rPr>
      </w:pPr>
    </w:p>
    <w:p w14:paraId="79B43CAD" w14:textId="0B468FC2" w:rsidR="009B6F27" w:rsidRDefault="009B6F27" w:rsidP="00E302C6">
      <w:pPr>
        <w:pStyle w:val="ListParagraph"/>
        <w:spacing w:line="240" w:lineRule="auto"/>
        <w:ind w:left="0" w:firstLine="360"/>
      </w:pPr>
      <w:r w:rsidRPr="00E302C6">
        <w:t xml:space="preserve">The main </w:t>
      </w:r>
      <w:r w:rsidR="00501153" w:rsidRPr="00E302C6">
        <w:t>components/</w:t>
      </w:r>
      <w:r w:rsidR="00632851" w:rsidRPr="00E302C6">
        <w:t>work tasks</w:t>
      </w:r>
      <w:r w:rsidR="00D730F0" w:rsidRPr="00E302C6">
        <w:t xml:space="preserve"> for</w:t>
      </w:r>
      <w:r w:rsidR="006D15F4">
        <w:t xml:space="preserve"> this approach are</w:t>
      </w:r>
      <w:r w:rsidR="00501153">
        <w:t>:</w:t>
      </w:r>
    </w:p>
    <w:p w14:paraId="1288BBC0" w14:textId="77777777" w:rsidR="0087588C" w:rsidRDefault="0087588C" w:rsidP="009B6F27">
      <w:pPr>
        <w:pStyle w:val="ListParagraph"/>
        <w:spacing w:line="240" w:lineRule="auto"/>
        <w:ind w:left="0"/>
      </w:pPr>
    </w:p>
    <w:p w14:paraId="03CACAFC" w14:textId="2B63BCC1" w:rsidR="002052BC" w:rsidRDefault="00632851" w:rsidP="00632851">
      <w:pPr>
        <w:pStyle w:val="ListParagraph"/>
        <w:numPr>
          <w:ilvl w:val="0"/>
          <w:numId w:val="30"/>
        </w:numPr>
        <w:spacing w:line="240" w:lineRule="auto"/>
      </w:pPr>
      <w:r>
        <w:t>Modify Create</w:t>
      </w:r>
      <w:r w:rsidR="002052BC">
        <w:t xml:space="preserve"> Agreement UI handler in</w:t>
      </w:r>
      <w:r w:rsidR="00704EAD">
        <w:t xml:space="preserve"> </w:t>
      </w:r>
      <w:r w:rsidR="002052BC">
        <w:t xml:space="preserve">order to provide below </w:t>
      </w:r>
      <w:r>
        <w:t>features:</w:t>
      </w:r>
    </w:p>
    <w:p w14:paraId="68A65505" w14:textId="061B6463" w:rsidR="002052BC" w:rsidRDefault="00632851" w:rsidP="00632851">
      <w:pPr>
        <w:pStyle w:val="ListParagraph"/>
        <w:numPr>
          <w:ilvl w:val="1"/>
          <w:numId w:val="20"/>
        </w:numPr>
        <w:spacing w:line="240" w:lineRule="auto"/>
      </w:pPr>
      <w:r>
        <w:t>Modify the tabs, On Selecting the</w:t>
      </w:r>
      <w:r w:rsidR="00E35CB6">
        <w:t xml:space="preserve"> </w:t>
      </w:r>
      <w:r>
        <w:t>ContextBased</w:t>
      </w:r>
      <w:r w:rsidR="00704EAD">
        <w:t xml:space="preserve"> </w:t>
      </w:r>
      <w:r>
        <w:t>Agreement</w:t>
      </w:r>
      <w:r w:rsidR="00E35CB6">
        <w:t xml:space="preserve"> add the </w:t>
      </w:r>
      <w:r w:rsidR="00704EAD">
        <w:t xml:space="preserve">selected context </w:t>
      </w:r>
      <w:r w:rsidR="00E35CB6">
        <w:t>tab.</w:t>
      </w:r>
      <w:r>
        <w:t xml:space="preserve"> </w:t>
      </w:r>
    </w:p>
    <w:p w14:paraId="335C65A7" w14:textId="3AF79D31" w:rsidR="00632851" w:rsidRDefault="00632851" w:rsidP="00632851">
      <w:pPr>
        <w:pStyle w:val="ListParagraph"/>
        <w:numPr>
          <w:ilvl w:val="0"/>
          <w:numId w:val="32"/>
        </w:numPr>
        <w:spacing w:line="240" w:lineRule="auto"/>
      </w:pPr>
      <w:r>
        <w:t>Modify the Edit Agreement UI handler to include the tab which helps to edit the contexts corresponding to agreement.</w:t>
      </w:r>
    </w:p>
    <w:p w14:paraId="4856432E" w14:textId="3C4550FB" w:rsidR="00632851" w:rsidRDefault="00632851" w:rsidP="00632851">
      <w:pPr>
        <w:pStyle w:val="ListParagraph"/>
        <w:numPr>
          <w:ilvl w:val="0"/>
          <w:numId w:val="32"/>
        </w:numPr>
        <w:spacing w:line="240" w:lineRule="auto"/>
      </w:pPr>
      <w:r>
        <w:t>Modify the View Agreement Window, to show the authorized contexts of</w:t>
      </w:r>
      <w:r w:rsidR="00E35CB6">
        <w:t xml:space="preserve"> </w:t>
      </w:r>
      <w:r>
        <w:t>ContextBased agreement.</w:t>
      </w:r>
    </w:p>
    <w:p w14:paraId="145E9F6B" w14:textId="7F11ED45" w:rsidR="00632851" w:rsidRDefault="00632851" w:rsidP="00632851">
      <w:pPr>
        <w:pStyle w:val="ListParagraph"/>
        <w:numPr>
          <w:ilvl w:val="0"/>
          <w:numId w:val="32"/>
        </w:numPr>
        <w:spacing w:line="240" w:lineRule="auto"/>
      </w:pPr>
      <w:r>
        <w:t>Modify the api which fetch</w:t>
      </w:r>
      <w:r w:rsidR="00704EAD">
        <w:t>es</w:t>
      </w:r>
      <w:r>
        <w:t xml:space="preserve"> the related agreements for Related Agreements view, in order </w:t>
      </w:r>
      <w:r w:rsidR="00704EAD">
        <w:t xml:space="preserve">to </w:t>
      </w:r>
      <w:r>
        <w:t>include the Multi</w:t>
      </w:r>
      <w:r w:rsidR="00E35CB6">
        <w:t xml:space="preserve"> </w:t>
      </w:r>
      <w:r>
        <w:t>Context</w:t>
      </w:r>
      <w:r w:rsidR="00E35CB6">
        <w:t xml:space="preserve"> </w:t>
      </w:r>
      <w:r>
        <w:t>Based</w:t>
      </w:r>
      <w:r w:rsidR="00E35CB6">
        <w:t xml:space="preserve"> </w:t>
      </w:r>
      <w:r>
        <w:t>Agreements in this view.</w:t>
      </w:r>
    </w:p>
    <w:p w14:paraId="7824AB3E" w14:textId="4A408CF1" w:rsidR="00632851" w:rsidRDefault="00632851" w:rsidP="00632851">
      <w:pPr>
        <w:pStyle w:val="ListParagraph"/>
        <w:numPr>
          <w:ilvl w:val="0"/>
          <w:numId w:val="32"/>
        </w:numPr>
        <w:spacing w:line="240" w:lineRule="auto"/>
      </w:pPr>
      <w:r>
        <w:t>Implement the changes at has</w:t>
      </w:r>
      <w:r w:rsidR="00104D2C">
        <w:t>A</w:t>
      </w:r>
      <w:r>
        <w:t>uthorization check of agreements, to consider Multi</w:t>
      </w:r>
      <w:r w:rsidR="00104D2C">
        <w:t xml:space="preserve"> </w:t>
      </w:r>
      <w:r>
        <w:t>Context</w:t>
      </w:r>
      <w:r w:rsidR="00104D2C">
        <w:t xml:space="preserve"> </w:t>
      </w:r>
      <w:r>
        <w:t>Based</w:t>
      </w:r>
      <w:r w:rsidR="00104D2C">
        <w:t xml:space="preserve"> </w:t>
      </w:r>
      <w:r>
        <w:t>Agreements also, while checking against the agreement metadata.</w:t>
      </w:r>
    </w:p>
    <w:p w14:paraId="30FF9552" w14:textId="77777777" w:rsidR="00B533B8" w:rsidRDefault="00BE5EF0" w:rsidP="00B533B8">
      <w:pPr>
        <w:pStyle w:val="Heading1"/>
      </w:pPr>
      <w:r>
        <w:t>Assumptions</w:t>
      </w:r>
    </w:p>
    <w:p w14:paraId="7EA888D7" w14:textId="45CAEBF8" w:rsidR="009D19C0" w:rsidRDefault="0039010C" w:rsidP="0039010C">
      <w:pPr>
        <w:ind w:left="810"/>
      </w:pPr>
      <w:r>
        <w:t>No performance impact.</w:t>
      </w:r>
      <w:r w:rsidR="00091F7B">
        <w:t xml:space="preserve"> </w:t>
      </w:r>
      <w:r w:rsidR="00EF11B3" w:rsidRPr="00EF11B3">
        <w:t>As there is n</w:t>
      </w:r>
      <w:r w:rsidR="009D19C0" w:rsidRPr="00EF11B3">
        <w:t>o database change</w:t>
      </w:r>
      <w:r w:rsidR="00EF11B3" w:rsidRPr="00EF11B3">
        <w:t xml:space="preserve"> because we are leveraging the existing table</w:t>
      </w:r>
      <w:r w:rsidR="009D19C0" w:rsidRPr="00EF11B3">
        <w:t xml:space="preserve">, </w:t>
      </w:r>
      <w:r w:rsidR="00EF11B3" w:rsidRPr="00EF11B3">
        <w:t xml:space="preserve">hence </w:t>
      </w:r>
      <w:r w:rsidR="009D19C0" w:rsidRPr="00EF11B3">
        <w:t>no migrator</w:t>
      </w:r>
      <w:r w:rsidR="00EF11B3" w:rsidRPr="00EF11B3">
        <w:t xml:space="preserve"> is</w:t>
      </w:r>
      <w:r w:rsidR="009D19C0" w:rsidRPr="00EF11B3">
        <w:t xml:space="preserve"> </w:t>
      </w:r>
      <w:r w:rsidR="00702E8A" w:rsidRPr="00EF11B3">
        <w:t>needed.</w:t>
      </w:r>
    </w:p>
    <w:p w14:paraId="12642A76" w14:textId="55579A3D" w:rsidR="00B9558B" w:rsidRDefault="00BE5EF0" w:rsidP="00E24D77">
      <w:pPr>
        <w:pStyle w:val="Heading1"/>
        <w:ind w:left="720"/>
      </w:pPr>
      <w:r w:rsidRPr="00E24D77">
        <w:t>Issues and Risks</w:t>
      </w:r>
    </w:p>
    <w:p w14:paraId="1CC4FB9E" w14:textId="7104FA50" w:rsidR="00E24D77" w:rsidRPr="00E24D77" w:rsidRDefault="00090D7F" w:rsidP="00E24D77">
      <w:pPr>
        <w:ind w:left="720"/>
      </w:pPr>
      <w:r>
        <w:t>We are not anticipating any risk for single context agreement to be treated as multi-context. The UI will be consistent for the old single context agreement in the new implementation showing the context in Authorized Context (new) tab.</w:t>
      </w:r>
    </w:p>
    <w:p w14:paraId="6E819647" w14:textId="28E91209" w:rsidR="00BE5EF0" w:rsidRDefault="00BE5EF0" w:rsidP="00BE5EF0">
      <w:pPr>
        <w:pStyle w:val="Heading1"/>
      </w:pPr>
      <w:r>
        <w:t>Dependencies</w:t>
      </w:r>
    </w:p>
    <w:p w14:paraId="10659F24" w14:textId="15D8A781" w:rsidR="00573910" w:rsidRPr="002E7857" w:rsidRDefault="00573910" w:rsidP="002E7857">
      <w:r>
        <w:t xml:space="preserve">        </w:t>
      </w:r>
      <w:r w:rsidR="00E24D77">
        <w:tab/>
      </w:r>
      <w:r w:rsidR="00D40259">
        <w:t>None</w:t>
      </w:r>
    </w:p>
    <w:p w14:paraId="4A613D1D" w14:textId="410BE85E" w:rsidR="00704EAD" w:rsidRDefault="001E3419" w:rsidP="00A8348F">
      <w:pPr>
        <w:pStyle w:val="Heading1"/>
      </w:pPr>
      <w:r>
        <w:t>Alternative Approaches</w:t>
      </w:r>
      <w:bookmarkStart w:id="20" w:name="_GoBack"/>
      <w:bookmarkEnd w:id="20"/>
    </w:p>
    <w:p w14:paraId="3FACE030" w14:textId="5FB88512" w:rsidR="00704EAD" w:rsidRPr="00704EAD" w:rsidRDefault="00704EAD" w:rsidP="00704EAD">
      <w:pPr>
        <w:pStyle w:val="Heading2"/>
        <w:ind w:firstLine="360"/>
      </w:pPr>
      <w:r>
        <w:t>Multi context agreement type</w:t>
      </w:r>
    </w:p>
    <w:p w14:paraId="75655F2B" w14:textId="6E1C5A70" w:rsidR="00636CC4" w:rsidRDefault="00636CC4" w:rsidP="00704EAD">
      <w:pPr>
        <w:pStyle w:val="ListParagraph"/>
        <w:numPr>
          <w:ilvl w:val="0"/>
          <w:numId w:val="38"/>
        </w:numPr>
      </w:pPr>
      <w:r>
        <w:t xml:space="preserve">As an alternative </w:t>
      </w:r>
      <w:r w:rsidR="001E0852">
        <w:t>approach,</w:t>
      </w:r>
      <w:r>
        <w:t xml:space="preserve"> we can </w:t>
      </w:r>
      <w:r w:rsidR="00FE2D91">
        <w:t>create Multi</w:t>
      </w:r>
      <w:r w:rsidR="00704EAD">
        <w:t>-</w:t>
      </w:r>
      <w:r>
        <w:t xml:space="preserve">context based agreement type, and </w:t>
      </w:r>
      <w:r w:rsidR="001E0852">
        <w:t>then have</w:t>
      </w:r>
      <w:r>
        <w:t xml:space="preserve"> authorized contexts for this </w:t>
      </w:r>
      <w:r w:rsidR="001E0852">
        <w:t>agreements.</w:t>
      </w:r>
      <w:r>
        <w:t xml:space="preserve"> </w:t>
      </w:r>
      <w:r w:rsidR="00FE2D91">
        <w:t xml:space="preserve"> </w:t>
      </w:r>
      <w:r>
        <w:t xml:space="preserve"> </w:t>
      </w:r>
    </w:p>
    <w:p w14:paraId="05F462D1" w14:textId="46AC4557" w:rsidR="001E0852" w:rsidRDefault="00704EAD" w:rsidP="00704EAD">
      <w:pPr>
        <w:pStyle w:val="ListParagraph"/>
        <w:numPr>
          <w:ilvl w:val="0"/>
          <w:numId w:val="38"/>
        </w:numPr>
      </w:pPr>
      <w:r>
        <w:t>A</w:t>
      </w:r>
      <w:r w:rsidR="001E0852">
        <w:t>greements will be persisted in DB as authorized agreements, and the related contexts as authorized contexts in DB.</w:t>
      </w:r>
    </w:p>
    <w:p w14:paraId="5CC0273F" w14:textId="737BAA42" w:rsidR="00636CC4" w:rsidRDefault="00636CC4" w:rsidP="00704EAD">
      <w:pPr>
        <w:pStyle w:val="ListParagraph"/>
        <w:numPr>
          <w:ilvl w:val="0"/>
          <w:numId w:val="38"/>
        </w:numPr>
      </w:pPr>
      <w:r>
        <w:t xml:space="preserve">UI </w:t>
      </w:r>
      <w:r w:rsidR="001E0852">
        <w:t>Changes,</w:t>
      </w:r>
      <w:r>
        <w:t xml:space="preserve"> Access</w:t>
      </w:r>
      <w:r w:rsidR="00AF5670">
        <w:t xml:space="preserve"> </w:t>
      </w:r>
      <w:r>
        <w:t xml:space="preserve">Permission Check changes and Related Agreements </w:t>
      </w:r>
      <w:r w:rsidR="001E0852">
        <w:t>changes listed</w:t>
      </w:r>
      <w:r>
        <w:t xml:space="preserve"> for actual </w:t>
      </w:r>
      <w:r w:rsidR="001E0852">
        <w:t>approach,</w:t>
      </w:r>
      <w:r>
        <w:t xml:space="preserve"> remains the same.</w:t>
      </w:r>
    </w:p>
    <w:p w14:paraId="208B1EED" w14:textId="7EF4C3BB" w:rsidR="00636CC4" w:rsidRDefault="00704EAD" w:rsidP="00704EAD">
      <w:pPr>
        <w:pStyle w:val="ListParagraph"/>
        <w:numPr>
          <w:ilvl w:val="0"/>
          <w:numId w:val="38"/>
        </w:numPr>
      </w:pPr>
      <w:r>
        <w:t>Requires c</w:t>
      </w:r>
      <w:r w:rsidR="0033611D">
        <w:t xml:space="preserve">hanges in </w:t>
      </w:r>
      <w:r w:rsidR="00636CC4">
        <w:t xml:space="preserve">the </w:t>
      </w:r>
      <w:r w:rsidR="00AF5670">
        <w:t>A</w:t>
      </w:r>
      <w:r w:rsidR="00636CC4">
        <w:t>greement</w:t>
      </w:r>
      <w:r w:rsidR="00AF5670">
        <w:t xml:space="preserve"> </w:t>
      </w:r>
      <w:r w:rsidR="00636CC4">
        <w:t xml:space="preserve">Configuration and all dependent </w:t>
      </w:r>
      <w:r w:rsidR="001E0852">
        <w:t>changes</w:t>
      </w:r>
      <w:r w:rsidR="007321B3">
        <w:t>.</w:t>
      </w:r>
    </w:p>
    <w:p w14:paraId="2EF7BB24" w14:textId="7FCA2395" w:rsidR="00636CC4" w:rsidRDefault="0033611D" w:rsidP="00704EAD">
      <w:pPr>
        <w:pStyle w:val="ListParagraph"/>
        <w:numPr>
          <w:ilvl w:val="0"/>
          <w:numId w:val="38"/>
        </w:numPr>
      </w:pPr>
      <w:r>
        <w:t>No M</w:t>
      </w:r>
      <w:r w:rsidR="00704EAD">
        <w:t>igrator</w:t>
      </w:r>
      <w:r w:rsidR="00636CC4">
        <w:t xml:space="preserve"> </w:t>
      </w:r>
      <w:r w:rsidR="00704EAD">
        <w:t>impact.</w:t>
      </w:r>
    </w:p>
    <w:p w14:paraId="3DB53D6F" w14:textId="2527AEAC" w:rsidR="00BE5EF0" w:rsidRDefault="00BE5EF0" w:rsidP="00BE5EF0">
      <w:pPr>
        <w:pStyle w:val="Heading1"/>
      </w:pPr>
      <w:r>
        <w:t>References</w:t>
      </w:r>
    </w:p>
    <w:tbl>
      <w:tblPr>
        <w:tblStyle w:val="MediumGrid3-Accent1"/>
        <w:tblpPr w:leftFromText="180" w:rightFromText="180" w:vertAnchor="text" w:horzAnchor="margin" w:tblpY="276"/>
        <w:tblW w:w="0" w:type="auto"/>
        <w:tblLook w:val="04A0" w:firstRow="1" w:lastRow="0" w:firstColumn="1" w:lastColumn="0" w:noHBand="0" w:noVBand="1"/>
      </w:tblPr>
      <w:tblGrid>
        <w:gridCol w:w="4608"/>
        <w:gridCol w:w="6408"/>
      </w:tblGrid>
      <w:tr w:rsidR="00257660" w14:paraId="1A641887" w14:textId="77777777" w:rsidTr="00257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1737E999" w14:textId="77777777" w:rsidR="00257660" w:rsidRDefault="00257660" w:rsidP="00257660">
            <w:r>
              <w:t>Name</w:t>
            </w:r>
          </w:p>
        </w:tc>
        <w:tc>
          <w:tcPr>
            <w:tcW w:w="6408" w:type="dxa"/>
          </w:tcPr>
          <w:p w14:paraId="570949E1" w14:textId="77777777" w:rsidR="00257660" w:rsidRDefault="00257660" w:rsidP="00257660">
            <w:pPr>
              <w:cnfStyle w:val="100000000000" w:firstRow="1" w:lastRow="0" w:firstColumn="0" w:lastColumn="0" w:oddVBand="0" w:evenVBand="0" w:oddHBand="0" w:evenHBand="0" w:firstRowFirstColumn="0" w:firstRowLastColumn="0" w:lastRowFirstColumn="0" w:lastRowLastColumn="0"/>
            </w:pPr>
            <w:r>
              <w:t xml:space="preserve"> Comments</w:t>
            </w:r>
          </w:p>
        </w:tc>
      </w:tr>
      <w:tr w:rsidR="00257660" w14:paraId="6D8171C3" w14:textId="77777777" w:rsidTr="0025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0D0DBA14" w14:textId="77777777" w:rsidR="00257660" w:rsidRPr="00F8733A" w:rsidRDefault="00257660" w:rsidP="00257660">
            <w:pPr>
              <w:rPr>
                <w:b w:val="0"/>
              </w:rPr>
            </w:pPr>
          </w:p>
        </w:tc>
        <w:tc>
          <w:tcPr>
            <w:tcW w:w="6408" w:type="dxa"/>
          </w:tcPr>
          <w:p w14:paraId="62A84C3B" w14:textId="77777777" w:rsidR="00257660" w:rsidRDefault="00257660" w:rsidP="00257660">
            <w:pPr>
              <w:cnfStyle w:val="000000100000" w:firstRow="0" w:lastRow="0" w:firstColumn="0" w:lastColumn="0" w:oddVBand="0" w:evenVBand="0" w:oddHBand="1" w:evenHBand="0" w:firstRowFirstColumn="0" w:firstRowLastColumn="0" w:lastRowFirstColumn="0" w:lastRowLastColumn="0"/>
            </w:pPr>
          </w:p>
        </w:tc>
      </w:tr>
      <w:tr w:rsidR="00257660" w14:paraId="3CF3E096" w14:textId="77777777" w:rsidTr="00257660">
        <w:tc>
          <w:tcPr>
            <w:cnfStyle w:val="001000000000" w:firstRow="0" w:lastRow="0" w:firstColumn="1" w:lastColumn="0" w:oddVBand="0" w:evenVBand="0" w:oddHBand="0" w:evenHBand="0" w:firstRowFirstColumn="0" w:firstRowLastColumn="0" w:lastRowFirstColumn="0" w:lastRowLastColumn="0"/>
            <w:tcW w:w="4608" w:type="dxa"/>
          </w:tcPr>
          <w:p w14:paraId="19F6291F" w14:textId="77777777" w:rsidR="00257660" w:rsidRDefault="00257660" w:rsidP="00257660"/>
        </w:tc>
        <w:tc>
          <w:tcPr>
            <w:tcW w:w="6408" w:type="dxa"/>
          </w:tcPr>
          <w:p w14:paraId="139457AA" w14:textId="77777777" w:rsidR="00257660" w:rsidRDefault="00257660" w:rsidP="00257660">
            <w:pPr>
              <w:cnfStyle w:val="000000000000" w:firstRow="0" w:lastRow="0" w:firstColumn="0" w:lastColumn="0" w:oddVBand="0" w:evenVBand="0" w:oddHBand="0" w:evenHBand="0" w:firstRowFirstColumn="0" w:firstRowLastColumn="0" w:lastRowFirstColumn="0" w:lastRowLastColumn="0"/>
            </w:pPr>
          </w:p>
        </w:tc>
      </w:tr>
      <w:tr w:rsidR="00257660" w14:paraId="04B4D6D3" w14:textId="77777777" w:rsidTr="0025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72FBAD6F" w14:textId="77777777" w:rsidR="00257660" w:rsidRDefault="00257660" w:rsidP="00257660"/>
        </w:tc>
        <w:tc>
          <w:tcPr>
            <w:tcW w:w="6408" w:type="dxa"/>
          </w:tcPr>
          <w:p w14:paraId="3C397E73" w14:textId="77777777" w:rsidR="00257660" w:rsidRDefault="00257660" w:rsidP="00257660">
            <w:pPr>
              <w:cnfStyle w:val="000000100000" w:firstRow="0" w:lastRow="0" w:firstColumn="0" w:lastColumn="0" w:oddVBand="0" w:evenVBand="0" w:oddHBand="1" w:evenHBand="0" w:firstRowFirstColumn="0" w:firstRowLastColumn="0" w:lastRowFirstColumn="0" w:lastRowLastColumn="0"/>
            </w:pPr>
          </w:p>
        </w:tc>
      </w:tr>
    </w:tbl>
    <w:p w14:paraId="6AF45F6A" w14:textId="77777777" w:rsidR="00BE5EF0" w:rsidRDefault="00BE5EF0" w:rsidP="00BE5EF0"/>
    <w:p w14:paraId="3BFD46D7" w14:textId="77777777" w:rsidR="00BE5EF0" w:rsidRPr="00BE5EF0" w:rsidRDefault="00BE5EF0" w:rsidP="00BE5EF0"/>
    <w:sectPr w:rsidR="00BE5EF0" w:rsidRPr="00BE5EF0" w:rsidSect="00571AF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916E2" w14:textId="77777777" w:rsidR="00E54FD2" w:rsidRDefault="00E54FD2" w:rsidP="00571AF6">
      <w:pPr>
        <w:spacing w:after="0" w:line="240" w:lineRule="auto"/>
      </w:pPr>
      <w:r>
        <w:separator/>
      </w:r>
    </w:p>
  </w:endnote>
  <w:endnote w:type="continuationSeparator" w:id="0">
    <w:p w14:paraId="484E5E81" w14:textId="77777777" w:rsidR="00E54FD2" w:rsidRDefault="00E54FD2" w:rsidP="0057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0B849" w14:textId="77777777" w:rsidR="00E54FD2" w:rsidRDefault="00E54FD2" w:rsidP="00571AF6">
      <w:pPr>
        <w:spacing w:after="0" w:line="240" w:lineRule="auto"/>
      </w:pPr>
      <w:r>
        <w:separator/>
      </w:r>
    </w:p>
  </w:footnote>
  <w:footnote w:type="continuationSeparator" w:id="0">
    <w:p w14:paraId="3A2A4266" w14:textId="77777777" w:rsidR="00E54FD2" w:rsidRDefault="00E54FD2" w:rsidP="00571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3755"/>
    <w:multiLevelType w:val="hybridMultilevel"/>
    <w:tmpl w:val="6EA4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F628F"/>
    <w:multiLevelType w:val="hybridMultilevel"/>
    <w:tmpl w:val="317E18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77E97"/>
    <w:multiLevelType w:val="hybridMultilevel"/>
    <w:tmpl w:val="7A384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F7F76"/>
    <w:multiLevelType w:val="hybridMultilevel"/>
    <w:tmpl w:val="45868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657B96"/>
    <w:multiLevelType w:val="hybridMultilevel"/>
    <w:tmpl w:val="02720D9E"/>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5" w15:restartNumberingAfterBreak="0">
    <w:nsid w:val="15587891"/>
    <w:multiLevelType w:val="hybridMultilevel"/>
    <w:tmpl w:val="A4F2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6649B"/>
    <w:multiLevelType w:val="hybridMultilevel"/>
    <w:tmpl w:val="A686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94EDD"/>
    <w:multiLevelType w:val="hybridMultilevel"/>
    <w:tmpl w:val="84763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994BC8"/>
    <w:multiLevelType w:val="hybridMultilevel"/>
    <w:tmpl w:val="0C5A50F8"/>
    <w:lvl w:ilvl="0" w:tplc="04090011">
      <w:start w:val="1"/>
      <w:numFmt w:val="decimal"/>
      <w:lvlText w:val="%1)"/>
      <w:lvlJc w:val="left"/>
      <w:pPr>
        <w:ind w:left="720" w:hanging="360"/>
      </w:pPr>
      <w:rPr>
        <w:rFonts w:hint="default"/>
      </w:rPr>
    </w:lvl>
    <w:lvl w:ilvl="1" w:tplc="A38A73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81EA7"/>
    <w:multiLevelType w:val="hybridMultilevel"/>
    <w:tmpl w:val="3950FA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C812E2A"/>
    <w:multiLevelType w:val="hybridMultilevel"/>
    <w:tmpl w:val="9C62D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A71374"/>
    <w:multiLevelType w:val="hybridMultilevel"/>
    <w:tmpl w:val="5CC6B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5B2F5E"/>
    <w:multiLevelType w:val="hybridMultilevel"/>
    <w:tmpl w:val="AE6A9FA8"/>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3" w15:restartNumberingAfterBreak="0">
    <w:nsid w:val="278B325F"/>
    <w:multiLevelType w:val="hybridMultilevel"/>
    <w:tmpl w:val="557E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10629"/>
    <w:multiLevelType w:val="hybridMultilevel"/>
    <w:tmpl w:val="F5C63E0A"/>
    <w:lvl w:ilvl="0" w:tplc="04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BCC5FB0"/>
    <w:multiLevelType w:val="hybridMultilevel"/>
    <w:tmpl w:val="3FA61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726A9B"/>
    <w:multiLevelType w:val="hybridMultilevel"/>
    <w:tmpl w:val="291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4273B4"/>
    <w:multiLevelType w:val="hybridMultilevel"/>
    <w:tmpl w:val="17100B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E26346"/>
    <w:multiLevelType w:val="multilevel"/>
    <w:tmpl w:val="5FD83E30"/>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ECD7176"/>
    <w:multiLevelType w:val="hybridMultilevel"/>
    <w:tmpl w:val="140C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14283"/>
    <w:multiLevelType w:val="hybridMultilevel"/>
    <w:tmpl w:val="D674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154F8D"/>
    <w:multiLevelType w:val="hybridMultilevel"/>
    <w:tmpl w:val="319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9C2FA8"/>
    <w:multiLevelType w:val="hybridMultilevel"/>
    <w:tmpl w:val="E75A2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6F4B70"/>
    <w:multiLevelType w:val="hybridMultilevel"/>
    <w:tmpl w:val="FF2028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C4D585F"/>
    <w:multiLevelType w:val="hybridMultilevel"/>
    <w:tmpl w:val="1D4C4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1131FD"/>
    <w:multiLevelType w:val="hybridMultilevel"/>
    <w:tmpl w:val="DA688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1E23DF"/>
    <w:multiLevelType w:val="hybridMultilevel"/>
    <w:tmpl w:val="D47A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A11053"/>
    <w:multiLevelType w:val="hybridMultilevel"/>
    <w:tmpl w:val="C238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10C80"/>
    <w:multiLevelType w:val="hybridMultilevel"/>
    <w:tmpl w:val="5BD2FFD4"/>
    <w:lvl w:ilvl="0" w:tplc="68EA5AA4">
      <w:start w:val="1"/>
      <w:numFmt w:val="decimal"/>
      <w:pStyle w:val="Heading1"/>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1848A0"/>
    <w:multiLevelType w:val="hybridMultilevel"/>
    <w:tmpl w:val="ADF04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0217593"/>
    <w:multiLevelType w:val="hybridMultilevel"/>
    <w:tmpl w:val="D8C6B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3904E8"/>
    <w:multiLevelType w:val="hybridMultilevel"/>
    <w:tmpl w:val="E8EE7B0E"/>
    <w:lvl w:ilvl="0" w:tplc="4B382EE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763A570A"/>
    <w:multiLevelType w:val="hybridMultilevel"/>
    <w:tmpl w:val="83F49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783E3F"/>
    <w:multiLevelType w:val="hybridMultilevel"/>
    <w:tmpl w:val="67E076B0"/>
    <w:lvl w:ilvl="0" w:tplc="3C6ED0A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4" w15:restartNumberingAfterBreak="0">
    <w:nsid w:val="7AB00DAC"/>
    <w:multiLevelType w:val="hybridMultilevel"/>
    <w:tmpl w:val="5D1E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0D42CC"/>
    <w:multiLevelType w:val="hybridMultilevel"/>
    <w:tmpl w:val="9E524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9352A9"/>
    <w:multiLevelType w:val="hybridMultilevel"/>
    <w:tmpl w:val="9998F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C93DC3"/>
    <w:multiLevelType w:val="hybridMultilevel"/>
    <w:tmpl w:val="338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17"/>
  </w:num>
  <w:num w:numId="4">
    <w:abstractNumId w:val="30"/>
  </w:num>
  <w:num w:numId="5">
    <w:abstractNumId w:val="28"/>
  </w:num>
  <w:num w:numId="6">
    <w:abstractNumId w:val="36"/>
  </w:num>
  <w:num w:numId="7">
    <w:abstractNumId w:val="27"/>
  </w:num>
  <w:num w:numId="8">
    <w:abstractNumId w:val="2"/>
  </w:num>
  <w:num w:numId="9">
    <w:abstractNumId w:val="24"/>
  </w:num>
  <w:num w:numId="10">
    <w:abstractNumId w:val="18"/>
  </w:num>
  <w:num w:numId="11">
    <w:abstractNumId w:val="12"/>
  </w:num>
  <w:num w:numId="12">
    <w:abstractNumId w:val="16"/>
  </w:num>
  <w:num w:numId="13">
    <w:abstractNumId w:val="6"/>
  </w:num>
  <w:num w:numId="14">
    <w:abstractNumId w:val="21"/>
  </w:num>
  <w:num w:numId="15">
    <w:abstractNumId w:val="11"/>
  </w:num>
  <w:num w:numId="16">
    <w:abstractNumId w:val="13"/>
  </w:num>
  <w:num w:numId="17">
    <w:abstractNumId w:val="19"/>
  </w:num>
  <w:num w:numId="18">
    <w:abstractNumId w:val="32"/>
  </w:num>
  <w:num w:numId="19">
    <w:abstractNumId w:val="34"/>
  </w:num>
  <w:num w:numId="20">
    <w:abstractNumId w:val="8"/>
  </w:num>
  <w:num w:numId="21">
    <w:abstractNumId w:val="37"/>
  </w:num>
  <w:num w:numId="22">
    <w:abstractNumId w:val="26"/>
  </w:num>
  <w:num w:numId="23">
    <w:abstractNumId w:val="3"/>
  </w:num>
  <w:num w:numId="24">
    <w:abstractNumId w:val="5"/>
  </w:num>
  <w:num w:numId="25">
    <w:abstractNumId w:val="33"/>
  </w:num>
  <w:num w:numId="26">
    <w:abstractNumId w:val="10"/>
  </w:num>
  <w:num w:numId="27">
    <w:abstractNumId w:val="23"/>
  </w:num>
  <w:num w:numId="28">
    <w:abstractNumId w:val="31"/>
  </w:num>
  <w:num w:numId="29">
    <w:abstractNumId w:val="35"/>
  </w:num>
  <w:num w:numId="30">
    <w:abstractNumId w:val="25"/>
  </w:num>
  <w:num w:numId="31">
    <w:abstractNumId w:val="4"/>
  </w:num>
  <w:num w:numId="32">
    <w:abstractNumId w:val="22"/>
  </w:num>
  <w:num w:numId="33">
    <w:abstractNumId w:val="1"/>
  </w:num>
  <w:num w:numId="34">
    <w:abstractNumId w:val="9"/>
  </w:num>
  <w:num w:numId="35">
    <w:abstractNumId w:val="7"/>
  </w:num>
  <w:num w:numId="36">
    <w:abstractNumId w:val="20"/>
  </w:num>
  <w:num w:numId="37">
    <w:abstractNumId w:val="0"/>
  </w:num>
  <w:num w:numId="38">
    <w:abstractNumId w:val="14"/>
  </w:num>
  <w:num w:numId="39">
    <w:abstractNumId w:val="28"/>
  </w:num>
  <w:num w:numId="40">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hiya, Pritam">
    <w15:presenceInfo w15:providerId="AD" w15:userId="S-1-5-21-484763869-412668190-725345543-1832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82D"/>
    <w:rsid w:val="0000261A"/>
    <w:rsid w:val="000027C3"/>
    <w:rsid w:val="00004871"/>
    <w:rsid w:val="000078C0"/>
    <w:rsid w:val="00011448"/>
    <w:rsid w:val="0001416A"/>
    <w:rsid w:val="000171D7"/>
    <w:rsid w:val="00021465"/>
    <w:rsid w:val="000215C5"/>
    <w:rsid w:val="0002191B"/>
    <w:rsid w:val="00024285"/>
    <w:rsid w:val="00027CE3"/>
    <w:rsid w:val="00034A67"/>
    <w:rsid w:val="000415AB"/>
    <w:rsid w:val="00046555"/>
    <w:rsid w:val="00046968"/>
    <w:rsid w:val="00050FA9"/>
    <w:rsid w:val="00051745"/>
    <w:rsid w:val="0005322E"/>
    <w:rsid w:val="00054CEA"/>
    <w:rsid w:val="00055D5F"/>
    <w:rsid w:val="000578C1"/>
    <w:rsid w:val="00057B39"/>
    <w:rsid w:val="00060751"/>
    <w:rsid w:val="00061BB5"/>
    <w:rsid w:val="0006733D"/>
    <w:rsid w:val="00067DA8"/>
    <w:rsid w:val="00070FE5"/>
    <w:rsid w:val="00074C50"/>
    <w:rsid w:val="000778F4"/>
    <w:rsid w:val="00077BAF"/>
    <w:rsid w:val="00080A12"/>
    <w:rsid w:val="00082126"/>
    <w:rsid w:val="00083EC2"/>
    <w:rsid w:val="00083F87"/>
    <w:rsid w:val="000909E1"/>
    <w:rsid w:val="00090D7F"/>
    <w:rsid w:val="00091F7B"/>
    <w:rsid w:val="00093C89"/>
    <w:rsid w:val="000949F0"/>
    <w:rsid w:val="0009749C"/>
    <w:rsid w:val="00097633"/>
    <w:rsid w:val="000A1DB7"/>
    <w:rsid w:val="000A322C"/>
    <w:rsid w:val="000A404B"/>
    <w:rsid w:val="000A6FD0"/>
    <w:rsid w:val="000B7064"/>
    <w:rsid w:val="000C0E04"/>
    <w:rsid w:val="000C5A9C"/>
    <w:rsid w:val="000C5DAA"/>
    <w:rsid w:val="000C7797"/>
    <w:rsid w:val="000D7ED4"/>
    <w:rsid w:val="000E03AF"/>
    <w:rsid w:val="000E7E05"/>
    <w:rsid w:val="000F1BC6"/>
    <w:rsid w:val="00100F0E"/>
    <w:rsid w:val="00104D2C"/>
    <w:rsid w:val="00110AE7"/>
    <w:rsid w:val="001111D9"/>
    <w:rsid w:val="00111626"/>
    <w:rsid w:val="001133A0"/>
    <w:rsid w:val="001201C8"/>
    <w:rsid w:val="00123091"/>
    <w:rsid w:val="00134170"/>
    <w:rsid w:val="001349B8"/>
    <w:rsid w:val="00140DA9"/>
    <w:rsid w:val="001436A5"/>
    <w:rsid w:val="0014615D"/>
    <w:rsid w:val="00146ED8"/>
    <w:rsid w:val="00147C3A"/>
    <w:rsid w:val="001505D5"/>
    <w:rsid w:val="00151F08"/>
    <w:rsid w:val="0015240B"/>
    <w:rsid w:val="00152A71"/>
    <w:rsid w:val="00152A93"/>
    <w:rsid w:val="0015528E"/>
    <w:rsid w:val="00157CF2"/>
    <w:rsid w:val="001615AE"/>
    <w:rsid w:val="00161ED5"/>
    <w:rsid w:val="00163AA1"/>
    <w:rsid w:val="001662AF"/>
    <w:rsid w:val="00177182"/>
    <w:rsid w:val="0019486B"/>
    <w:rsid w:val="001949D2"/>
    <w:rsid w:val="00196522"/>
    <w:rsid w:val="001A02D7"/>
    <w:rsid w:val="001A1E5E"/>
    <w:rsid w:val="001A7995"/>
    <w:rsid w:val="001B0E7B"/>
    <w:rsid w:val="001B1DB4"/>
    <w:rsid w:val="001C2F23"/>
    <w:rsid w:val="001C408E"/>
    <w:rsid w:val="001D15C6"/>
    <w:rsid w:val="001D47D6"/>
    <w:rsid w:val="001D4C00"/>
    <w:rsid w:val="001D5C35"/>
    <w:rsid w:val="001D5E4E"/>
    <w:rsid w:val="001E0852"/>
    <w:rsid w:val="001E1B90"/>
    <w:rsid w:val="001E3419"/>
    <w:rsid w:val="001E3847"/>
    <w:rsid w:val="001E4649"/>
    <w:rsid w:val="001E4BEA"/>
    <w:rsid w:val="001F30E6"/>
    <w:rsid w:val="001F5E29"/>
    <w:rsid w:val="00201BAD"/>
    <w:rsid w:val="0020229B"/>
    <w:rsid w:val="00204B2F"/>
    <w:rsid w:val="00204B30"/>
    <w:rsid w:val="002052BC"/>
    <w:rsid w:val="00210B25"/>
    <w:rsid w:val="00212278"/>
    <w:rsid w:val="00216FA6"/>
    <w:rsid w:val="002235BD"/>
    <w:rsid w:val="00224A9F"/>
    <w:rsid w:val="00227166"/>
    <w:rsid w:val="002336C4"/>
    <w:rsid w:val="00243625"/>
    <w:rsid w:val="00245466"/>
    <w:rsid w:val="002469C9"/>
    <w:rsid w:val="00257660"/>
    <w:rsid w:val="00266A65"/>
    <w:rsid w:val="00271765"/>
    <w:rsid w:val="002831D1"/>
    <w:rsid w:val="002866FF"/>
    <w:rsid w:val="00287828"/>
    <w:rsid w:val="00290BA3"/>
    <w:rsid w:val="002971A8"/>
    <w:rsid w:val="002A03E6"/>
    <w:rsid w:val="002A1FB7"/>
    <w:rsid w:val="002A2BBD"/>
    <w:rsid w:val="002A5BB6"/>
    <w:rsid w:val="002B202C"/>
    <w:rsid w:val="002B2A42"/>
    <w:rsid w:val="002C2092"/>
    <w:rsid w:val="002C4614"/>
    <w:rsid w:val="002C7F89"/>
    <w:rsid w:val="002D3F92"/>
    <w:rsid w:val="002D494F"/>
    <w:rsid w:val="002E015C"/>
    <w:rsid w:val="002E2BA3"/>
    <w:rsid w:val="002E3AB4"/>
    <w:rsid w:val="002E7857"/>
    <w:rsid w:val="002F5A0D"/>
    <w:rsid w:val="002F5F21"/>
    <w:rsid w:val="002F7546"/>
    <w:rsid w:val="00304434"/>
    <w:rsid w:val="0030496A"/>
    <w:rsid w:val="003154F2"/>
    <w:rsid w:val="00316C42"/>
    <w:rsid w:val="00324123"/>
    <w:rsid w:val="0032542C"/>
    <w:rsid w:val="00327022"/>
    <w:rsid w:val="003306CA"/>
    <w:rsid w:val="00333776"/>
    <w:rsid w:val="00335838"/>
    <w:rsid w:val="0033611D"/>
    <w:rsid w:val="00337994"/>
    <w:rsid w:val="0034632E"/>
    <w:rsid w:val="003471FB"/>
    <w:rsid w:val="00347E07"/>
    <w:rsid w:val="00356810"/>
    <w:rsid w:val="003647F4"/>
    <w:rsid w:val="0036757F"/>
    <w:rsid w:val="00370843"/>
    <w:rsid w:val="00374C71"/>
    <w:rsid w:val="00381EEB"/>
    <w:rsid w:val="0039010C"/>
    <w:rsid w:val="0039591A"/>
    <w:rsid w:val="00395CDE"/>
    <w:rsid w:val="003A0861"/>
    <w:rsid w:val="003A2521"/>
    <w:rsid w:val="003A2711"/>
    <w:rsid w:val="003A65B9"/>
    <w:rsid w:val="003A6645"/>
    <w:rsid w:val="003A6D85"/>
    <w:rsid w:val="003A78D4"/>
    <w:rsid w:val="003B6D3F"/>
    <w:rsid w:val="003B70EE"/>
    <w:rsid w:val="003C3E23"/>
    <w:rsid w:val="003C4D73"/>
    <w:rsid w:val="003D1439"/>
    <w:rsid w:val="003D3281"/>
    <w:rsid w:val="003D3371"/>
    <w:rsid w:val="003D3B59"/>
    <w:rsid w:val="003E078E"/>
    <w:rsid w:val="003E243F"/>
    <w:rsid w:val="003E6231"/>
    <w:rsid w:val="003F257A"/>
    <w:rsid w:val="003F2EA1"/>
    <w:rsid w:val="003F537D"/>
    <w:rsid w:val="003F5B7C"/>
    <w:rsid w:val="00401746"/>
    <w:rsid w:val="00402BF0"/>
    <w:rsid w:val="004034E4"/>
    <w:rsid w:val="004071F6"/>
    <w:rsid w:val="0041529F"/>
    <w:rsid w:val="00417E01"/>
    <w:rsid w:val="004217E1"/>
    <w:rsid w:val="00424BDD"/>
    <w:rsid w:val="00425686"/>
    <w:rsid w:val="004268D4"/>
    <w:rsid w:val="00427BC9"/>
    <w:rsid w:val="004331C5"/>
    <w:rsid w:val="00435C18"/>
    <w:rsid w:val="0044171C"/>
    <w:rsid w:val="00442C43"/>
    <w:rsid w:val="004437C1"/>
    <w:rsid w:val="00444C5B"/>
    <w:rsid w:val="0045333D"/>
    <w:rsid w:val="00454214"/>
    <w:rsid w:val="00456E9A"/>
    <w:rsid w:val="00460F37"/>
    <w:rsid w:val="00461148"/>
    <w:rsid w:val="004621CB"/>
    <w:rsid w:val="004643C1"/>
    <w:rsid w:val="00466FB9"/>
    <w:rsid w:val="0046723E"/>
    <w:rsid w:val="00472A7B"/>
    <w:rsid w:val="00477D07"/>
    <w:rsid w:val="004809AC"/>
    <w:rsid w:val="004809B9"/>
    <w:rsid w:val="00482053"/>
    <w:rsid w:val="004853D6"/>
    <w:rsid w:val="004865A0"/>
    <w:rsid w:val="00493490"/>
    <w:rsid w:val="004938D9"/>
    <w:rsid w:val="004A188F"/>
    <w:rsid w:val="004A3181"/>
    <w:rsid w:val="004A3445"/>
    <w:rsid w:val="004A460D"/>
    <w:rsid w:val="004A5588"/>
    <w:rsid w:val="004B1FFB"/>
    <w:rsid w:val="004B3B29"/>
    <w:rsid w:val="004C1037"/>
    <w:rsid w:val="004C160F"/>
    <w:rsid w:val="004C352F"/>
    <w:rsid w:val="004C6DCF"/>
    <w:rsid w:val="004D57ED"/>
    <w:rsid w:val="004E1F79"/>
    <w:rsid w:val="004E717F"/>
    <w:rsid w:val="004E71EE"/>
    <w:rsid w:val="004F7AC5"/>
    <w:rsid w:val="00501153"/>
    <w:rsid w:val="00501952"/>
    <w:rsid w:val="005048EF"/>
    <w:rsid w:val="005142B9"/>
    <w:rsid w:val="005154F4"/>
    <w:rsid w:val="00517B14"/>
    <w:rsid w:val="00523E7B"/>
    <w:rsid w:val="00525BED"/>
    <w:rsid w:val="0052686D"/>
    <w:rsid w:val="00531C10"/>
    <w:rsid w:val="00532BA1"/>
    <w:rsid w:val="005349CC"/>
    <w:rsid w:val="00536036"/>
    <w:rsid w:val="00543DDA"/>
    <w:rsid w:val="00544633"/>
    <w:rsid w:val="00550D22"/>
    <w:rsid w:val="00553EC6"/>
    <w:rsid w:val="00555E78"/>
    <w:rsid w:val="00560747"/>
    <w:rsid w:val="00562059"/>
    <w:rsid w:val="0056664C"/>
    <w:rsid w:val="00571AF6"/>
    <w:rsid w:val="00573910"/>
    <w:rsid w:val="00584B2E"/>
    <w:rsid w:val="00584E13"/>
    <w:rsid w:val="00587A62"/>
    <w:rsid w:val="00587DA3"/>
    <w:rsid w:val="005968C6"/>
    <w:rsid w:val="00596E3D"/>
    <w:rsid w:val="005A35FC"/>
    <w:rsid w:val="005A3F83"/>
    <w:rsid w:val="005A6F40"/>
    <w:rsid w:val="005C2E20"/>
    <w:rsid w:val="005C439B"/>
    <w:rsid w:val="005C5FFC"/>
    <w:rsid w:val="005C696D"/>
    <w:rsid w:val="005D3D9B"/>
    <w:rsid w:val="005D674B"/>
    <w:rsid w:val="005D6A65"/>
    <w:rsid w:val="005F0C83"/>
    <w:rsid w:val="005F27AA"/>
    <w:rsid w:val="005F393C"/>
    <w:rsid w:val="005F6425"/>
    <w:rsid w:val="00600A0E"/>
    <w:rsid w:val="00603487"/>
    <w:rsid w:val="00605242"/>
    <w:rsid w:val="00606DF9"/>
    <w:rsid w:val="0060744F"/>
    <w:rsid w:val="006134C8"/>
    <w:rsid w:val="00617B28"/>
    <w:rsid w:val="0062345C"/>
    <w:rsid w:val="00632851"/>
    <w:rsid w:val="00634EC0"/>
    <w:rsid w:val="00636CC4"/>
    <w:rsid w:val="006457DC"/>
    <w:rsid w:val="006545BC"/>
    <w:rsid w:val="0065778E"/>
    <w:rsid w:val="0065780C"/>
    <w:rsid w:val="00660783"/>
    <w:rsid w:val="00660B95"/>
    <w:rsid w:val="00660CE4"/>
    <w:rsid w:val="0066198B"/>
    <w:rsid w:val="00665040"/>
    <w:rsid w:val="0066676E"/>
    <w:rsid w:val="00673F11"/>
    <w:rsid w:val="0067465B"/>
    <w:rsid w:val="006917C0"/>
    <w:rsid w:val="006972D9"/>
    <w:rsid w:val="006A2648"/>
    <w:rsid w:val="006A796D"/>
    <w:rsid w:val="006B18A2"/>
    <w:rsid w:val="006B2F63"/>
    <w:rsid w:val="006B753D"/>
    <w:rsid w:val="006C5243"/>
    <w:rsid w:val="006D00EE"/>
    <w:rsid w:val="006D0111"/>
    <w:rsid w:val="006D1546"/>
    <w:rsid w:val="006D15F4"/>
    <w:rsid w:val="006D251C"/>
    <w:rsid w:val="006D256B"/>
    <w:rsid w:val="006D7C49"/>
    <w:rsid w:val="006F06AD"/>
    <w:rsid w:val="006F1135"/>
    <w:rsid w:val="006F1B7C"/>
    <w:rsid w:val="006F3D81"/>
    <w:rsid w:val="006F4EF7"/>
    <w:rsid w:val="006F73D8"/>
    <w:rsid w:val="006F7CAE"/>
    <w:rsid w:val="00702E8A"/>
    <w:rsid w:val="007049C7"/>
    <w:rsid w:val="00704EAD"/>
    <w:rsid w:val="00715432"/>
    <w:rsid w:val="007157D6"/>
    <w:rsid w:val="007167C7"/>
    <w:rsid w:val="00716C91"/>
    <w:rsid w:val="00725115"/>
    <w:rsid w:val="007263B9"/>
    <w:rsid w:val="007321B3"/>
    <w:rsid w:val="00733D88"/>
    <w:rsid w:val="00733F80"/>
    <w:rsid w:val="00745792"/>
    <w:rsid w:val="00745D39"/>
    <w:rsid w:val="007546DC"/>
    <w:rsid w:val="007549BC"/>
    <w:rsid w:val="00754A5B"/>
    <w:rsid w:val="00762D6C"/>
    <w:rsid w:val="007655A7"/>
    <w:rsid w:val="007660A3"/>
    <w:rsid w:val="00766CFA"/>
    <w:rsid w:val="00766DA9"/>
    <w:rsid w:val="00771D83"/>
    <w:rsid w:val="007730D5"/>
    <w:rsid w:val="00780492"/>
    <w:rsid w:val="00780EB6"/>
    <w:rsid w:val="00782D3A"/>
    <w:rsid w:val="007863B7"/>
    <w:rsid w:val="00787B7F"/>
    <w:rsid w:val="0079361E"/>
    <w:rsid w:val="007941A8"/>
    <w:rsid w:val="007A590F"/>
    <w:rsid w:val="007A5AF0"/>
    <w:rsid w:val="007A5B75"/>
    <w:rsid w:val="007A7694"/>
    <w:rsid w:val="007B4B95"/>
    <w:rsid w:val="007C05D2"/>
    <w:rsid w:val="007C07CB"/>
    <w:rsid w:val="007C6A5D"/>
    <w:rsid w:val="007C6CC0"/>
    <w:rsid w:val="007C6DAC"/>
    <w:rsid w:val="007C7099"/>
    <w:rsid w:val="007D1ACC"/>
    <w:rsid w:val="007D4CE3"/>
    <w:rsid w:val="007D6769"/>
    <w:rsid w:val="007D73EC"/>
    <w:rsid w:val="007E51AF"/>
    <w:rsid w:val="007E62A3"/>
    <w:rsid w:val="007E739A"/>
    <w:rsid w:val="007E7BBA"/>
    <w:rsid w:val="00801C32"/>
    <w:rsid w:val="00804C36"/>
    <w:rsid w:val="008051A2"/>
    <w:rsid w:val="00806D98"/>
    <w:rsid w:val="0081055D"/>
    <w:rsid w:val="008107AC"/>
    <w:rsid w:val="0081397F"/>
    <w:rsid w:val="00814C73"/>
    <w:rsid w:val="00816A5D"/>
    <w:rsid w:val="008177A1"/>
    <w:rsid w:val="00820223"/>
    <w:rsid w:val="00832F00"/>
    <w:rsid w:val="00832F4E"/>
    <w:rsid w:val="00832F99"/>
    <w:rsid w:val="00833389"/>
    <w:rsid w:val="0083473C"/>
    <w:rsid w:val="00840F88"/>
    <w:rsid w:val="00845399"/>
    <w:rsid w:val="00847E9D"/>
    <w:rsid w:val="008502D8"/>
    <w:rsid w:val="008510A4"/>
    <w:rsid w:val="00857080"/>
    <w:rsid w:val="00861C13"/>
    <w:rsid w:val="00863C03"/>
    <w:rsid w:val="008669D9"/>
    <w:rsid w:val="0087588C"/>
    <w:rsid w:val="00875A85"/>
    <w:rsid w:val="00876DF9"/>
    <w:rsid w:val="00876E7D"/>
    <w:rsid w:val="00877B4B"/>
    <w:rsid w:val="008813A8"/>
    <w:rsid w:val="008814BB"/>
    <w:rsid w:val="00882323"/>
    <w:rsid w:val="00886D48"/>
    <w:rsid w:val="008915F4"/>
    <w:rsid w:val="008929BE"/>
    <w:rsid w:val="00896C9C"/>
    <w:rsid w:val="00897410"/>
    <w:rsid w:val="00897C69"/>
    <w:rsid w:val="008A45E5"/>
    <w:rsid w:val="008A6B57"/>
    <w:rsid w:val="008B055F"/>
    <w:rsid w:val="008B2E59"/>
    <w:rsid w:val="008C0224"/>
    <w:rsid w:val="008C29A2"/>
    <w:rsid w:val="008D1497"/>
    <w:rsid w:val="008D4B12"/>
    <w:rsid w:val="008F0A77"/>
    <w:rsid w:val="008F2611"/>
    <w:rsid w:val="00900884"/>
    <w:rsid w:val="00901EFE"/>
    <w:rsid w:val="00903C2D"/>
    <w:rsid w:val="009041A0"/>
    <w:rsid w:val="009045DF"/>
    <w:rsid w:val="00904879"/>
    <w:rsid w:val="00910FC2"/>
    <w:rsid w:val="00914843"/>
    <w:rsid w:val="009150FB"/>
    <w:rsid w:val="0092130F"/>
    <w:rsid w:val="00922835"/>
    <w:rsid w:val="00927DC5"/>
    <w:rsid w:val="00932770"/>
    <w:rsid w:val="0093450D"/>
    <w:rsid w:val="00936774"/>
    <w:rsid w:val="009371AF"/>
    <w:rsid w:val="009401F6"/>
    <w:rsid w:val="00942508"/>
    <w:rsid w:val="0094541C"/>
    <w:rsid w:val="00945461"/>
    <w:rsid w:val="00946256"/>
    <w:rsid w:val="0094792B"/>
    <w:rsid w:val="00947DC7"/>
    <w:rsid w:val="00953981"/>
    <w:rsid w:val="0095776F"/>
    <w:rsid w:val="00957BB0"/>
    <w:rsid w:val="0097653F"/>
    <w:rsid w:val="00985729"/>
    <w:rsid w:val="00986971"/>
    <w:rsid w:val="00990C09"/>
    <w:rsid w:val="009A45DA"/>
    <w:rsid w:val="009B40BE"/>
    <w:rsid w:val="009B6F27"/>
    <w:rsid w:val="009C0987"/>
    <w:rsid w:val="009C30DD"/>
    <w:rsid w:val="009C49E9"/>
    <w:rsid w:val="009D19C0"/>
    <w:rsid w:val="009D457B"/>
    <w:rsid w:val="009D610D"/>
    <w:rsid w:val="009E10A5"/>
    <w:rsid w:val="009F0192"/>
    <w:rsid w:val="009F1EA9"/>
    <w:rsid w:val="009F27D5"/>
    <w:rsid w:val="009F2FD0"/>
    <w:rsid w:val="009F5B2E"/>
    <w:rsid w:val="009F6F36"/>
    <w:rsid w:val="009F6F7D"/>
    <w:rsid w:val="00A0221B"/>
    <w:rsid w:val="00A03532"/>
    <w:rsid w:val="00A03E19"/>
    <w:rsid w:val="00A06218"/>
    <w:rsid w:val="00A0782D"/>
    <w:rsid w:val="00A3288E"/>
    <w:rsid w:val="00A420CD"/>
    <w:rsid w:val="00A46335"/>
    <w:rsid w:val="00A51AF6"/>
    <w:rsid w:val="00A5281C"/>
    <w:rsid w:val="00A52CCB"/>
    <w:rsid w:val="00A56568"/>
    <w:rsid w:val="00A566F0"/>
    <w:rsid w:val="00A6032C"/>
    <w:rsid w:val="00A634AB"/>
    <w:rsid w:val="00A656A9"/>
    <w:rsid w:val="00A71E55"/>
    <w:rsid w:val="00A7240E"/>
    <w:rsid w:val="00A744F2"/>
    <w:rsid w:val="00A82E41"/>
    <w:rsid w:val="00A84668"/>
    <w:rsid w:val="00A87417"/>
    <w:rsid w:val="00A87BEA"/>
    <w:rsid w:val="00A918C6"/>
    <w:rsid w:val="00A93499"/>
    <w:rsid w:val="00A97B12"/>
    <w:rsid w:val="00AA0CC2"/>
    <w:rsid w:val="00AA2238"/>
    <w:rsid w:val="00AA5D09"/>
    <w:rsid w:val="00AA6EC2"/>
    <w:rsid w:val="00AA7851"/>
    <w:rsid w:val="00AB15E7"/>
    <w:rsid w:val="00AC0E2E"/>
    <w:rsid w:val="00AC3BBE"/>
    <w:rsid w:val="00AC5B06"/>
    <w:rsid w:val="00AD1A58"/>
    <w:rsid w:val="00AD2182"/>
    <w:rsid w:val="00AD3427"/>
    <w:rsid w:val="00AD4671"/>
    <w:rsid w:val="00AD6421"/>
    <w:rsid w:val="00AD6A8E"/>
    <w:rsid w:val="00AD74A6"/>
    <w:rsid w:val="00AE2901"/>
    <w:rsid w:val="00AF31EB"/>
    <w:rsid w:val="00AF5206"/>
    <w:rsid w:val="00AF5670"/>
    <w:rsid w:val="00AF6212"/>
    <w:rsid w:val="00AF719C"/>
    <w:rsid w:val="00B04006"/>
    <w:rsid w:val="00B146E0"/>
    <w:rsid w:val="00B1696B"/>
    <w:rsid w:val="00B16DDF"/>
    <w:rsid w:val="00B16E81"/>
    <w:rsid w:val="00B17D87"/>
    <w:rsid w:val="00B32C05"/>
    <w:rsid w:val="00B335ED"/>
    <w:rsid w:val="00B337F6"/>
    <w:rsid w:val="00B33C2E"/>
    <w:rsid w:val="00B357FB"/>
    <w:rsid w:val="00B36082"/>
    <w:rsid w:val="00B44D07"/>
    <w:rsid w:val="00B44EFD"/>
    <w:rsid w:val="00B4574D"/>
    <w:rsid w:val="00B45843"/>
    <w:rsid w:val="00B471E6"/>
    <w:rsid w:val="00B52104"/>
    <w:rsid w:val="00B533B8"/>
    <w:rsid w:val="00B562A3"/>
    <w:rsid w:val="00B56EB3"/>
    <w:rsid w:val="00B60BEA"/>
    <w:rsid w:val="00B61A2B"/>
    <w:rsid w:val="00B634D5"/>
    <w:rsid w:val="00B6490B"/>
    <w:rsid w:val="00B67211"/>
    <w:rsid w:val="00B7120C"/>
    <w:rsid w:val="00B72741"/>
    <w:rsid w:val="00B729C8"/>
    <w:rsid w:val="00B77721"/>
    <w:rsid w:val="00B80BE8"/>
    <w:rsid w:val="00B81563"/>
    <w:rsid w:val="00B8389D"/>
    <w:rsid w:val="00B83ACD"/>
    <w:rsid w:val="00B9558B"/>
    <w:rsid w:val="00BA239F"/>
    <w:rsid w:val="00BA56A3"/>
    <w:rsid w:val="00BB1E3E"/>
    <w:rsid w:val="00BC28CD"/>
    <w:rsid w:val="00BC60BB"/>
    <w:rsid w:val="00BC7BAC"/>
    <w:rsid w:val="00BD07B6"/>
    <w:rsid w:val="00BD203D"/>
    <w:rsid w:val="00BD2D05"/>
    <w:rsid w:val="00BE5EF0"/>
    <w:rsid w:val="00BE63A8"/>
    <w:rsid w:val="00BF0A13"/>
    <w:rsid w:val="00BF1F74"/>
    <w:rsid w:val="00BF4898"/>
    <w:rsid w:val="00BF7359"/>
    <w:rsid w:val="00C004A4"/>
    <w:rsid w:val="00C04FE6"/>
    <w:rsid w:val="00C05309"/>
    <w:rsid w:val="00C07745"/>
    <w:rsid w:val="00C10D01"/>
    <w:rsid w:val="00C22B88"/>
    <w:rsid w:val="00C25C5A"/>
    <w:rsid w:val="00C27E23"/>
    <w:rsid w:val="00C30EDD"/>
    <w:rsid w:val="00C35C11"/>
    <w:rsid w:val="00C3634C"/>
    <w:rsid w:val="00C3646C"/>
    <w:rsid w:val="00C3734F"/>
    <w:rsid w:val="00C42205"/>
    <w:rsid w:val="00C423E8"/>
    <w:rsid w:val="00C4250F"/>
    <w:rsid w:val="00C42BFC"/>
    <w:rsid w:val="00C44353"/>
    <w:rsid w:val="00C44FDE"/>
    <w:rsid w:val="00C46666"/>
    <w:rsid w:val="00C47311"/>
    <w:rsid w:val="00C54AF0"/>
    <w:rsid w:val="00C570EC"/>
    <w:rsid w:val="00C61F58"/>
    <w:rsid w:val="00C70612"/>
    <w:rsid w:val="00C72502"/>
    <w:rsid w:val="00C73324"/>
    <w:rsid w:val="00C812EF"/>
    <w:rsid w:val="00C920D5"/>
    <w:rsid w:val="00C92799"/>
    <w:rsid w:val="00C942A7"/>
    <w:rsid w:val="00C95998"/>
    <w:rsid w:val="00C97ACA"/>
    <w:rsid w:val="00C97BF0"/>
    <w:rsid w:val="00CA1807"/>
    <w:rsid w:val="00CA3A96"/>
    <w:rsid w:val="00CA6C2A"/>
    <w:rsid w:val="00CA7842"/>
    <w:rsid w:val="00CB2E08"/>
    <w:rsid w:val="00CB5CFD"/>
    <w:rsid w:val="00CC0759"/>
    <w:rsid w:val="00CC3A2A"/>
    <w:rsid w:val="00CC5273"/>
    <w:rsid w:val="00CC652B"/>
    <w:rsid w:val="00CD457D"/>
    <w:rsid w:val="00CD4B4B"/>
    <w:rsid w:val="00CD5947"/>
    <w:rsid w:val="00CE02D7"/>
    <w:rsid w:val="00CE2A0B"/>
    <w:rsid w:val="00CE30B6"/>
    <w:rsid w:val="00CE47D3"/>
    <w:rsid w:val="00CF1450"/>
    <w:rsid w:val="00CF765F"/>
    <w:rsid w:val="00D00B76"/>
    <w:rsid w:val="00D01582"/>
    <w:rsid w:val="00D022E4"/>
    <w:rsid w:val="00D02617"/>
    <w:rsid w:val="00D05066"/>
    <w:rsid w:val="00D128F9"/>
    <w:rsid w:val="00D13070"/>
    <w:rsid w:val="00D1480B"/>
    <w:rsid w:val="00D168D7"/>
    <w:rsid w:val="00D20F87"/>
    <w:rsid w:val="00D21CEF"/>
    <w:rsid w:val="00D23CC8"/>
    <w:rsid w:val="00D23D03"/>
    <w:rsid w:val="00D272ED"/>
    <w:rsid w:val="00D30EB9"/>
    <w:rsid w:val="00D31163"/>
    <w:rsid w:val="00D31A0C"/>
    <w:rsid w:val="00D3486D"/>
    <w:rsid w:val="00D354F7"/>
    <w:rsid w:val="00D366B1"/>
    <w:rsid w:val="00D367EA"/>
    <w:rsid w:val="00D37E4A"/>
    <w:rsid w:val="00D40259"/>
    <w:rsid w:val="00D40D56"/>
    <w:rsid w:val="00D42C7E"/>
    <w:rsid w:val="00D435D8"/>
    <w:rsid w:val="00D43F4D"/>
    <w:rsid w:val="00D45279"/>
    <w:rsid w:val="00D46F7B"/>
    <w:rsid w:val="00D5054D"/>
    <w:rsid w:val="00D54631"/>
    <w:rsid w:val="00D571BB"/>
    <w:rsid w:val="00D60DF1"/>
    <w:rsid w:val="00D61044"/>
    <w:rsid w:val="00D61A23"/>
    <w:rsid w:val="00D655FA"/>
    <w:rsid w:val="00D6589F"/>
    <w:rsid w:val="00D65B8F"/>
    <w:rsid w:val="00D70246"/>
    <w:rsid w:val="00D716F1"/>
    <w:rsid w:val="00D730F0"/>
    <w:rsid w:val="00D77565"/>
    <w:rsid w:val="00D82B88"/>
    <w:rsid w:val="00D850BC"/>
    <w:rsid w:val="00D904D4"/>
    <w:rsid w:val="00D90728"/>
    <w:rsid w:val="00D91E38"/>
    <w:rsid w:val="00D933F5"/>
    <w:rsid w:val="00D93DCA"/>
    <w:rsid w:val="00DA1090"/>
    <w:rsid w:val="00DA1865"/>
    <w:rsid w:val="00DA18C2"/>
    <w:rsid w:val="00DA64DC"/>
    <w:rsid w:val="00DA6F8F"/>
    <w:rsid w:val="00DB07A7"/>
    <w:rsid w:val="00DB2502"/>
    <w:rsid w:val="00DB4BC2"/>
    <w:rsid w:val="00DB5C88"/>
    <w:rsid w:val="00DB5D0E"/>
    <w:rsid w:val="00DD4693"/>
    <w:rsid w:val="00DD57B4"/>
    <w:rsid w:val="00DD622E"/>
    <w:rsid w:val="00DD7025"/>
    <w:rsid w:val="00DE2C13"/>
    <w:rsid w:val="00DF472F"/>
    <w:rsid w:val="00DF49B1"/>
    <w:rsid w:val="00E01F1C"/>
    <w:rsid w:val="00E0202E"/>
    <w:rsid w:val="00E0470B"/>
    <w:rsid w:val="00E12CEF"/>
    <w:rsid w:val="00E16BE0"/>
    <w:rsid w:val="00E22B6E"/>
    <w:rsid w:val="00E23F54"/>
    <w:rsid w:val="00E24D77"/>
    <w:rsid w:val="00E24E80"/>
    <w:rsid w:val="00E26D26"/>
    <w:rsid w:val="00E302C6"/>
    <w:rsid w:val="00E30E5D"/>
    <w:rsid w:val="00E339B0"/>
    <w:rsid w:val="00E33BA0"/>
    <w:rsid w:val="00E34F65"/>
    <w:rsid w:val="00E35CB6"/>
    <w:rsid w:val="00E44FBE"/>
    <w:rsid w:val="00E50B80"/>
    <w:rsid w:val="00E51A9C"/>
    <w:rsid w:val="00E53F42"/>
    <w:rsid w:val="00E54B9E"/>
    <w:rsid w:val="00E54FD2"/>
    <w:rsid w:val="00E55781"/>
    <w:rsid w:val="00E609DC"/>
    <w:rsid w:val="00E61EB8"/>
    <w:rsid w:val="00E66230"/>
    <w:rsid w:val="00E7011E"/>
    <w:rsid w:val="00E740DE"/>
    <w:rsid w:val="00E7481D"/>
    <w:rsid w:val="00E76C97"/>
    <w:rsid w:val="00E817BC"/>
    <w:rsid w:val="00E90403"/>
    <w:rsid w:val="00E923DC"/>
    <w:rsid w:val="00EA1A32"/>
    <w:rsid w:val="00EA261D"/>
    <w:rsid w:val="00EA49E6"/>
    <w:rsid w:val="00EA5803"/>
    <w:rsid w:val="00EA5D8D"/>
    <w:rsid w:val="00EA7BD1"/>
    <w:rsid w:val="00EB0E62"/>
    <w:rsid w:val="00EB2692"/>
    <w:rsid w:val="00EB779F"/>
    <w:rsid w:val="00EC0110"/>
    <w:rsid w:val="00EC5576"/>
    <w:rsid w:val="00EC5E5C"/>
    <w:rsid w:val="00ED0530"/>
    <w:rsid w:val="00ED3435"/>
    <w:rsid w:val="00ED3F2D"/>
    <w:rsid w:val="00ED4954"/>
    <w:rsid w:val="00EE15B4"/>
    <w:rsid w:val="00EE2D0D"/>
    <w:rsid w:val="00EE38A7"/>
    <w:rsid w:val="00EE3C9B"/>
    <w:rsid w:val="00EE532E"/>
    <w:rsid w:val="00EE588F"/>
    <w:rsid w:val="00EE736E"/>
    <w:rsid w:val="00EF0249"/>
    <w:rsid w:val="00EF11B3"/>
    <w:rsid w:val="00EF1FD4"/>
    <w:rsid w:val="00EF3419"/>
    <w:rsid w:val="00EF405A"/>
    <w:rsid w:val="00EF7315"/>
    <w:rsid w:val="00EF75F5"/>
    <w:rsid w:val="00F05013"/>
    <w:rsid w:val="00F06557"/>
    <w:rsid w:val="00F105E8"/>
    <w:rsid w:val="00F11903"/>
    <w:rsid w:val="00F12759"/>
    <w:rsid w:val="00F17F58"/>
    <w:rsid w:val="00F2345C"/>
    <w:rsid w:val="00F26A8F"/>
    <w:rsid w:val="00F2760E"/>
    <w:rsid w:val="00F32CF1"/>
    <w:rsid w:val="00F34F61"/>
    <w:rsid w:val="00F37EBC"/>
    <w:rsid w:val="00F478E0"/>
    <w:rsid w:val="00F47972"/>
    <w:rsid w:val="00F51191"/>
    <w:rsid w:val="00F53567"/>
    <w:rsid w:val="00F55780"/>
    <w:rsid w:val="00F566C5"/>
    <w:rsid w:val="00F57C3F"/>
    <w:rsid w:val="00F60CAC"/>
    <w:rsid w:val="00F610BB"/>
    <w:rsid w:val="00F62410"/>
    <w:rsid w:val="00F6356F"/>
    <w:rsid w:val="00F6564E"/>
    <w:rsid w:val="00F7081B"/>
    <w:rsid w:val="00F71BCC"/>
    <w:rsid w:val="00F73435"/>
    <w:rsid w:val="00F734D1"/>
    <w:rsid w:val="00F75811"/>
    <w:rsid w:val="00F80B1E"/>
    <w:rsid w:val="00F818DB"/>
    <w:rsid w:val="00F82340"/>
    <w:rsid w:val="00F82FF0"/>
    <w:rsid w:val="00F8733A"/>
    <w:rsid w:val="00F90D37"/>
    <w:rsid w:val="00FA472B"/>
    <w:rsid w:val="00FA4A28"/>
    <w:rsid w:val="00FA71E2"/>
    <w:rsid w:val="00FB06DE"/>
    <w:rsid w:val="00FB0C09"/>
    <w:rsid w:val="00FB0EAE"/>
    <w:rsid w:val="00FB2019"/>
    <w:rsid w:val="00FB206B"/>
    <w:rsid w:val="00FB6FE1"/>
    <w:rsid w:val="00FD25B7"/>
    <w:rsid w:val="00FD7150"/>
    <w:rsid w:val="00FE2D91"/>
    <w:rsid w:val="00FE3D4B"/>
    <w:rsid w:val="00FE5032"/>
    <w:rsid w:val="00FE5D03"/>
    <w:rsid w:val="00FE67A0"/>
    <w:rsid w:val="00FE735D"/>
    <w:rsid w:val="00FE7AB8"/>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1BD6"/>
  <w15:docId w15:val="{D9700699-D577-4DFE-9845-D1FFBF9F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1E38"/>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7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5">
    <w:name w:val="Medium Grid 3 Accent 5"/>
    <w:basedOn w:val="TableNormal"/>
    <w:uiPriority w:val="69"/>
    <w:rsid w:val="00A0782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Shading1-Accent11">
    <w:name w:val="Medium Shading 1 - Accent 11"/>
    <w:basedOn w:val="TableNormal"/>
    <w:uiPriority w:val="63"/>
    <w:rsid w:val="00A0782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A0782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857080"/>
    <w:pPr>
      <w:ind w:left="720"/>
      <w:contextualSpacing/>
    </w:pPr>
  </w:style>
  <w:style w:type="table" w:customStyle="1" w:styleId="MediumShading2-Accent11">
    <w:name w:val="Medium Shading 2 - Accent 11"/>
    <w:basedOn w:val="TableNormal"/>
    <w:uiPriority w:val="64"/>
    <w:rsid w:val="00FD71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link w:val="NoSpacingChar"/>
    <w:uiPriority w:val="1"/>
    <w:qFormat/>
    <w:rsid w:val="00C97BF0"/>
    <w:pPr>
      <w:spacing w:after="0" w:line="240" w:lineRule="auto"/>
    </w:pPr>
  </w:style>
  <w:style w:type="character" w:customStyle="1" w:styleId="NoSpacingChar">
    <w:name w:val="No Spacing Char"/>
    <w:basedOn w:val="DefaultParagraphFont"/>
    <w:link w:val="NoSpacing"/>
    <w:uiPriority w:val="1"/>
    <w:rsid w:val="00C97BF0"/>
    <w:rPr>
      <w:rFonts w:eastAsiaTheme="minorEastAsia"/>
    </w:rPr>
  </w:style>
  <w:style w:type="paragraph" w:styleId="BalloonText">
    <w:name w:val="Balloon Text"/>
    <w:basedOn w:val="Normal"/>
    <w:link w:val="BalloonTextChar"/>
    <w:uiPriority w:val="99"/>
    <w:semiHidden/>
    <w:unhideWhenUsed/>
    <w:rsid w:val="00C97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BF0"/>
    <w:rPr>
      <w:rFonts w:ascii="Tahoma" w:hAnsi="Tahoma" w:cs="Tahoma"/>
      <w:sz w:val="16"/>
      <w:szCs w:val="16"/>
    </w:rPr>
  </w:style>
  <w:style w:type="character" w:customStyle="1" w:styleId="Heading1Char">
    <w:name w:val="Heading 1 Char"/>
    <w:basedOn w:val="DefaultParagraphFont"/>
    <w:link w:val="Heading1"/>
    <w:uiPriority w:val="9"/>
    <w:rsid w:val="00D91E3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A1FB7"/>
    <w:rPr>
      <w:color w:val="0000FF" w:themeColor="hyperlink"/>
      <w:u w:val="single"/>
    </w:rPr>
  </w:style>
  <w:style w:type="paragraph" w:styleId="Title">
    <w:name w:val="Title"/>
    <w:basedOn w:val="Normal"/>
    <w:next w:val="Normal"/>
    <w:link w:val="TitleChar"/>
    <w:uiPriority w:val="10"/>
    <w:qFormat/>
    <w:rsid w:val="00FB06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06DE"/>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9B6F27"/>
    <w:rPr>
      <w:color w:val="800080" w:themeColor="followedHyperlink"/>
      <w:u w:val="single"/>
    </w:rPr>
  </w:style>
  <w:style w:type="character" w:styleId="CommentReference">
    <w:name w:val="annotation reference"/>
    <w:basedOn w:val="DefaultParagraphFont"/>
    <w:uiPriority w:val="99"/>
    <w:semiHidden/>
    <w:unhideWhenUsed/>
    <w:rsid w:val="00D46F7B"/>
    <w:rPr>
      <w:sz w:val="16"/>
      <w:szCs w:val="16"/>
    </w:rPr>
  </w:style>
  <w:style w:type="paragraph" w:styleId="CommentText">
    <w:name w:val="annotation text"/>
    <w:basedOn w:val="Normal"/>
    <w:link w:val="CommentTextChar"/>
    <w:uiPriority w:val="99"/>
    <w:semiHidden/>
    <w:unhideWhenUsed/>
    <w:rsid w:val="00D46F7B"/>
    <w:pPr>
      <w:spacing w:line="240" w:lineRule="auto"/>
    </w:pPr>
    <w:rPr>
      <w:sz w:val="20"/>
      <w:szCs w:val="20"/>
    </w:rPr>
  </w:style>
  <w:style w:type="character" w:customStyle="1" w:styleId="CommentTextChar">
    <w:name w:val="Comment Text Char"/>
    <w:basedOn w:val="DefaultParagraphFont"/>
    <w:link w:val="CommentText"/>
    <w:uiPriority w:val="99"/>
    <w:semiHidden/>
    <w:rsid w:val="00D46F7B"/>
    <w:rPr>
      <w:sz w:val="20"/>
      <w:szCs w:val="20"/>
    </w:rPr>
  </w:style>
  <w:style w:type="paragraph" w:styleId="CommentSubject">
    <w:name w:val="annotation subject"/>
    <w:basedOn w:val="CommentText"/>
    <w:next w:val="CommentText"/>
    <w:link w:val="CommentSubjectChar"/>
    <w:uiPriority w:val="99"/>
    <w:semiHidden/>
    <w:unhideWhenUsed/>
    <w:rsid w:val="00D46F7B"/>
    <w:rPr>
      <w:b/>
      <w:bCs/>
    </w:rPr>
  </w:style>
  <w:style w:type="character" w:customStyle="1" w:styleId="CommentSubjectChar">
    <w:name w:val="Comment Subject Char"/>
    <w:basedOn w:val="CommentTextChar"/>
    <w:link w:val="CommentSubject"/>
    <w:uiPriority w:val="99"/>
    <w:semiHidden/>
    <w:rsid w:val="00D46F7B"/>
    <w:rPr>
      <w:b/>
      <w:bCs/>
      <w:sz w:val="20"/>
      <w:szCs w:val="20"/>
    </w:rPr>
  </w:style>
  <w:style w:type="paragraph" w:styleId="Header">
    <w:name w:val="header"/>
    <w:basedOn w:val="Normal"/>
    <w:link w:val="HeaderChar"/>
    <w:uiPriority w:val="99"/>
    <w:unhideWhenUsed/>
    <w:rsid w:val="00571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AF6"/>
  </w:style>
  <w:style w:type="paragraph" w:styleId="Footer">
    <w:name w:val="footer"/>
    <w:basedOn w:val="Normal"/>
    <w:link w:val="FooterChar"/>
    <w:uiPriority w:val="99"/>
    <w:unhideWhenUsed/>
    <w:rsid w:val="00571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AF6"/>
  </w:style>
  <w:style w:type="character" w:customStyle="1" w:styleId="Heading2Char">
    <w:name w:val="Heading 2 Char"/>
    <w:basedOn w:val="DefaultParagraphFont"/>
    <w:link w:val="Heading2"/>
    <w:uiPriority w:val="9"/>
    <w:rsid w:val="00704EA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330447">
      <w:bodyDiv w:val="1"/>
      <w:marLeft w:val="0"/>
      <w:marRight w:val="0"/>
      <w:marTop w:val="0"/>
      <w:marBottom w:val="0"/>
      <w:divBdr>
        <w:top w:val="none" w:sz="0" w:space="0" w:color="auto"/>
        <w:left w:val="none" w:sz="0" w:space="0" w:color="auto"/>
        <w:bottom w:val="none" w:sz="0" w:space="0" w:color="auto"/>
        <w:right w:val="none" w:sz="0" w:space="0" w:color="auto"/>
      </w:divBdr>
    </w:div>
    <w:div w:id="179798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pds.ptc.com/Windchill/app/" TargetMode="Externa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rdwiki.ptcnet.ptc.com/mediawiki/index.php?title=DefineAppro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2017-05-24T00:00:00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70050a95-a0e9-49d7-93d0-9cc0c209ff35">
      <Terms xmlns="http://schemas.microsoft.com/office/infopath/2007/PartnerControls"/>
    </TaxKeywordTaxHTField>
    <TaxCatchAll xmlns="70050a95-a0e9-49d7-93d0-9cc0c209ff35"/>
    <RoutingRuleDescription xmlns="http://schemas.microsoft.com/sharepoint/v3" xsi:nil="true"/>
    <PTCContentExpiration xmlns="70050a95-a0e9-49d7-93d0-9cc0c209ff35">2014-02-24T05:00:00+00:00</PTCContentExpiration>
  </documentManagement>
</p:properties>
</file>

<file path=customXml/item3.xml><?xml version="1.0" encoding="utf-8"?>
<ct:contentTypeSchema xmlns:ct="http://schemas.microsoft.com/office/2006/metadata/contentType" xmlns:ma="http://schemas.microsoft.com/office/2006/metadata/properties/metaAttributes" ct:_="" ma:_="" ma:contentTypeName="PTC Document" ma:contentTypeID="0x010100C96DB0CE8DF25246934648151BC9081800BE2A47CB1BCE694D844A97BF55F98509" ma:contentTypeVersion="28" ma:contentTypeDescription="PTC Global default document. " ma:contentTypeScope="" ma:versionID="3aa558d97eb38cc9b6b7ebc90b196b5d">
  <xsd:schema xmlns:xsd="http://www.w3.org/2001/XMLSchema" xmlns:xs="http://www.w3.org/2001/XMLSchema" xmlns:p="http://schemas.microsoft.com/office/2006/metadata/properties" xmlns:ns1="http://schemas.microsoft.com/sharepoint/v3" xmlns:ns2="70050a95-a0e9-49d7-93d0-9cc0c209ff35" targetNamespace="http://schemas.microsoft.com/office/2006/metadata/properties" ma:root="true" ma:fieldsID="3c8f1be098d652ffa6381f85bbb27060" ns1:_="" ns2:_="">
    <xsd:import namespace="http://schemas.microsoft.com/sharepoint/v3"/>
    <xsd:import namespace="70050a95-a0e9-49d7-93d0-9cc0c209ff35"/>
    <xsd:element name="properties">
      <xsd:complexType>
        <xsd:sequence>
          <xsd:element name="documentManagement">
            <xsd:complexType>
              <xsd:all>
                <xsd:element ref="ns1:RoutingRuleDescription" minOccurs="0"/>
                <xsd:element ref="ns2:PTCContentExpiration"/>
                <xsd:element ref="ns2:TaxCatchAll" minOccurs="0"/>
                <xsd:element ref="ns2:TaxCatchAllLabel"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2" nillable="true" ma:displayName="Description" ma: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050a95-a0e9-49d7-93d0-9cc0c209ff35" elementFormDefault="qualified">
    <xsd:import namespace="http://schemas.microsoft.com/office/2006/documentManagement/types"/>
    <xsd:import namespace="http://schemas.microsoft.com/office/infopath/2007/PartnerControls"/>
    <xsd:element name="PTCContentExpiration" ma:index="3" ma:displayName="Content Expiration" ma:format="DateOnly" ma:internalName="PTCContentExpiration" ma:readOnly="false">
      <xsd:simpleType>
        <xsd:restriction base="dms:DateTime"/>
      </xsd:simpleType>
    </xsd:element>
    <xsd:element name="TaxCatchAll" ma:index="9" nillable="true" ma:displayName="Taxonomy Catch All Column" ma:description="" ma:hidden="true" ma:list="{0471a1bd-b5dd-4de9-9600-de34b9eb7c95}" ma:internalName="TaxCatchAll" ma:showField="CatchAllData" ma:web="6c196759-9b7b-4acf-9189-fe4927aa56e9">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0471a1bd-b5dd-4de9-9600-de34b9eb7c95}" ma:internalName="TaxCatchAllLabel" ma:readOnly="true" ma:showField="CatchAllDataLabel" ma:web="6c196759-9b7b-4acf-9189-fe4927aa56e9">
      <xsd:complexType>
        <xsd:complexContent>
          <xsd:extension base="dms:MultiChoiceLookup">
            <xsd:sequence>
              <xsd:element name="Value" type="dms:Lookup" maxOccurs="unbounded" minOccurs="0" nillable="true"/>
            </xsd:sequence>
          </xsd:extension>
        </xsd:complexContent>
      </xsd:complexType>
    </xsd:element>
    <xsd:element name="TaxKeywordTaxHTField" ma:index="12" nillable="true" ma:taxonomy="true" ma:internalName="TaxKeywordTaxHTField" ma:taxonomyFieldName="TaxKeyword" ma:displayName="Enterprise Keywords" ma:fieldId="{23f27201-bee3-471e-b2e7-b64fd8b7ca38}" ma:taxonomyMulti="true" ma:sspId="42a31eca-7bb5-4f37-84a4-f41e531fd3a0"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1d47a9f7-0df9-45eb-aa44-f73da6c31073" ContentTypeId="0x010100C96DB0CE8DF25246934648151BC90818" PreviousValue="false"/>
</file>

<file path=customXml/item5.xml><?xml version="1.0" encoding="utf-8"?>
<?mso-contentType ?>
<spe:Receivers xmlns:spe="http://schemas.microsoft.com/sharepoint/event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6557EE-F338-4BE4-9EE1-4C41F5DDE1EB}">
  <ds:schemaRefs>
    <ds:schemaRef ds:uri="http://schemas.microsoft.com/office/2006/metadata/properties"/>
    <ds:schemaRef ds:uri="http://schemas.microsoft.com/office/infopath/2007/PartnerControls"/>
    <ds:schemaRef ds:uri="70050a95-a0e9-49d7-93d0-9cc0c209ff35"/>
    <ds:schemaRef ds:uri="http://schemas.microsoft.com/sharepoint/v3"/>
  </ds:schemaRefs>
</ds:datastoreItem>
</file>

<file path=customXml/itemProps3.xml><?xml version="1.0" encoding="utf-8"?>
<ds:datastoreItem xmlns:ds="http://schemas.openxmlformats.org/officeDocument/2006/customXml" ds:itemID="{1CF51428-010C-41EC-85CF-E9E38E89C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0050a95-a0e9-49d7-93d0-9cc0c209ff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DD0935-D2CB-4847-83E0-F9C5E504D103}">
  <ds:schemaRefs>
    <ds:schemaRef ds:uri="Microsoft.SharePoint.Taxonomy.ContentTypeSync"/>
  </ds:schemaRefs>
</ds:datastoreItem>
</file>

<file path=customXml/itemProps5.xml><?xml version="1.0" encoding="utf-8"?>
<ds:datastoreItem xmlns:ds="http://schemas.openxmlformats.org/officeDocument/2006/customXml" ds:itemID="{335E7919-255B-4639-9DAA-DA16143C2726}">
  <ds:schemaRefs>
    <ds:schemaRef ds:uri="http://schemas.microsoft.com/sharepoint/events"/>
  </ds:schemaRefs>
</ds:datastoreItem>
</file>

<file path=customXml/itemProps6.xml><?xml version="1.0" encoding="utf-8"?>
<ds:datastoreItem xmlns:ds="http://schemas.openxmlformats.org/officeDocument/2006/customXml" ds:itemID="{DFFA418B-76FE-489E-9EF1-C1A5A309ED18}">
  <ds:schemaRefs>
    <ds:schemaRef ds:uri="http://schemas.microsoft.com/sharepoint/v3/contenttype/forms"/>
  </ds:schemaRefs>
</ds:datastoreItem>
</file>

<file path=customXml/itemProps7.xml><?xml version="1.0" encoding="utf-8"?>
<ds:datastoreItem xmlns:ds="http://schemas.openxmlformats.org/officeDocument/2006/customXml" ds:itemID="{B6F314BA-5CCF-4200-860F-C6BA93999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Multi Context Agreements</vt:lpstr>
    </vt:vector>
  </TitlesOfParts>
  <Company>PTC</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Context Agreements</dc:title>
  <dc:subject>Approach</dc:subject>
  <dc:creator>V V L Sudha Kancharla</dc:creator>
  <cp:lastModifiedBy>Anand, Chintan</cp:lastModifiedBy>
  <cp:revision>25</cp:revision>
  <dcterms:created xsi:type="dcterms:W3CDTF">2017-11-22T08:29:00Z</dcterms:created>
  <dcterms:modified xsi:type="dcterms:W3CDTF">2017-12-01T06:58:00Z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0x010100C96DB0CE8DF25246934648151BC9081800BE2A47CB1BCE694D844A97BF55F98509</vt:lpwstr>
  </property>
  <property fmtid="{D5CDD505-2E9C-101B-9397-08002B2CF9AE}" pid="3" name="TaxKeyword">
    <vt:lpwstr/>
  </property>
</Properties>
</file>